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FD9157E" w:rsidR="00682A94" w:rsidRPr="00A10451" w:rsidRDefault="00682A94" w:rsidP="003F702D">
      <w:pPr>
        <w:ind w:right="-2"/>
        <w:jc w:val="center"/>
        <w:rPr>
          <w:rFonts w:cs="David"/>
        </w:rPr>
      </w:pPr>
      <w:r w:rsidRPr="00A10451">
        <w:rPr>
          <w:rFonts w:cs="David" w:hint="cs"/>
        </w:rPr>
        <w:t>Pre-</w:t>
      </w:r>
      <w:proofErr w:type="gramStart"/>
      <w:r w:rsidRPr="00A10451">
        <w:rPr>
          <w:rFonts w:cs="David" w:hint="cs"/>
        </w:rPr>
        <w:t>Thesis</w:t>
      </w:r>
      <w:r w:rsidR="00DE423F" w:rsidRPr="00A10451">
        <w:rPr>
          <w:rFonts w:cs="David" w:hint="cs"/>
        </w:rPr>
        <w:t>(</w:t>
      </w:r>
      <w:proofErr w:type="gramEnd"/>
      <w:r w:rsidR="00DE423F" w:rsidRPr="00A10451">
        <w:rPr>
          <w:rFonts w:cs="David" w:hint="cs"/>
          <w:color w:val="FF0000"/>
        </w:rPr>
        <w:t>research proposal?</w:t>
      </w:r>
      <w:r w:rsidR="00DE423F" w:rsidRPr="00A10451">
        <w:rPr>
          <w:rFonts w:cs="David" w:hint="cs"/>
        </w:rPr>
        <w:t>)</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46E7AA42"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commentRangeStart w:id="3"/>
      <w:r w:rsidR="00D77161">
        <w:rPr>
          <w:rFonts w:cs="David"/>
          <w:sz w:val="48"/>
          <w:szCs w:val="48"/>
        </w:rPr>
        <w:t xml:space="preserve">in time and space </w:t>
      </w:r>
      <w:commentRangeEnd w:id="3"/>
      <w:r w:rsidR="00D347C1">
        <w:rPr>
          <w:rStyle w:val="CommentReference"/>
        </w:rPr>
        <w:commentReference w:id="3"/>
      </w:r>
      <w:r w:rsidR="004F072C" w:rsidRPr="00A10451">
        <w:rPr>
          <w:rFonts w:cs="David" w:hint="cs"/>
          <w:sz w:val="48"/>
          <w:szCs w:val="48"/>
        </w:rPr>
        <w:t xml:space="preserve">of </w:t>
      </w:r>
      <w:commentRangeStart w:id="4"/>
      <w:r w:rsidR="00D347C1">
        <w:rPr>
          <w:rFonts w:cs="David"/>
          <w:sz w:val="48"/>
          <w:szCs w:val="48"/>
        </w:rPr>
        <w:t xml:space="preserve">heterogenous </w:t>
      </w:r>
      <w:commentRangeEnd w:id="4"/>
      <w:r w:rsidR="00D347C1">
        <w:rPr>
          <w:rStyle w:val="CommentReference"/>
        </w:rPr>
        <w:commentReference w:id="4"/>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w:t>
      </w:r>
      <w:del w:id="5" w:author="Idit Balachsan" w:date="2019-06-05T15:40:00Z">
        <w:r w:rsidR="00C93308" w:rsidDel="008C01AE">
          <w:rPr>
            <w:rFonts w:cs="David"/>
            <w:sz w:val="48"/>
            <w:szCs w:val="48"/>
          </w:rPr>
          <w:delText>exposure analysis</w:delText>
        </w:r>
      </w:del>
      <w:ins w:id="6" w:author="Idit Balachsan" w:date="2019-06-05T15:40:00Z">
        <w:r w:rsidR="008C01AE">
          <w:rPr>
            <w:rFonts w:cs="David"/>
            <w:sz w:val="48"/>
            <w:szCs w:val="48"/>
          </w:rPr>
          <w:t>its sources</w:t>
        </w:r>
      </w:ins>
    </w:p>
    <w:p w14:paraId="3E533FF5" w14:textId="6978BF9A" w:rsidR="00682A94" w:rsidRPr="00A10451" w:rsidRDefault="00682A94" w:rsidP="003F702D">
      <w:pPr>
        <w:ind w:right="-2"/>
        <w:jc w:val="center"/>
        <w:rPr>
          <w:rFonts w:cs="David"/>
        </w:rPr>
      </w:pPr>
    </w:p>
    <w:p w14:paraId="0810E7CF" w14:textId="178A12FB" w:rsidR="00E937F9" w:rsidRPr="00A10451" w:rsidRDefault="00635718" w:rsidP="00635718">
      <w:pPr>
        <w:bidi/>
        <w:ind w:right="-2"/>
        <w:jc w:val="center"/>
        <w:rPr>
          <w:rFonts w:cs="David" w:hint="cs"/>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רשת חיישנים </w:t>
      </w:r>
      <w:r w:rsidR="00196177">
        <w:rPr>
          <w:rFonts w:cs="David" w:hint="cs"/>
          <w:color w:val="000000" w:themeColor="text1"/>
          <w:sz w:val="28"/>
          <w:szCs w:val="28"/>
          <w:rtl/>
        </w:rPr>
        <w:t xml:space="preserve">הטרוגנית </w:t>
      </w:r>
      <w:r w:rsidR="00692804">
        <w:rPr>
          <w:rFonts w:cs="David" w:hint="cs"/>
          <w:color w:val="000000" w:themeColor="text1"/>
          <w:sz w:val="28"/>
          <w:szCs w:val="28"/>
          <w:rtl/>
        </w:rPr>
        <w:t>לייצוג טוב יותר של זיהום האוויר</w:t>
      </w:r>
      <w:ins w:id="7" w:author="Idit Balachsan" w:date="2019-06-05T15:39:00Z">
        <w:r w:rsidR="008C01AE">
          <w:rPr>
            <w:rFonts w:cs="David"/>
            <w:color w:val="000000" w:themeColor="text1"/>
            <w:sz w:val="28"/>
            <w:szCs w:val="28"/>
          </w:rPr>
          <w:t xml:space="preserve"> </w:t>
        </w:r>
        <w:r w:rsidR="008C01AE">
          <w:rPr>
            <w:rFonts w:cs="David" w:hint="cs"/>
            <w:color w:val="000000" w:themeColor="text1"/>
            <w:sz w:val="28"/>
            <w:szCs w:val="28"/>
            <w:rtl/>
          </w:rPr>
          <w:t>ומקורותיו</w:t>
        </w:r>
      </w:ins>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r w:rsidRPr="00A10451">
        <w:rPr>
          <w:rFonts w:cs="David" w:hint="cs"/>
        </w:rPr>
        <w:t>Idit Belachsen</w:t>
      </w:r>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8" w:name="OLE_LINK1"/>
      <w:bookmarkStart w:id="9" w:name="OLE_LINK2"/>
      <w:r w:rsidR="00F0519B" w:rsidRPr="00A10451">
        <w:rPr>
          <w:rFonts w:cs="David" w:hint="cs"/>
        </w:rPr>
        <w:t xml:space="preserve"> </w:t>
      </w:r>
      <w:r w:rsidRPr="00A10451">
        <w:rPr>
          <w:rFonts w:cs="David" w:hint="cs"/>
        </w:rPr>
        <w:t xml:space="preserve">Associate Professor </w:t>
      </w:r>
      <w:bookmarkEnd w:id="8"/>
      <w:bookmarkEnd w:id="9"/>
      <w:r w:rsidRPr="00A10451">
        <w:rPr>
          <w:rFonts w:cs="David" w:hint="cs"/>
        </w:rPr>
        <w:t>Barak Fishbain</w:t>
      </w:r>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ins w:id="10" w:author="Barak Fishbain" w:date="2019-06-02T11:27:00Z"/>
          <w:rFonts w:cs="David"/>
          <w:b/>
          <w:bCs/>
          <w:sz w:val="28"/>
          <w:szCs w:val="28"/>
        </w:rPr>
      </w:pPr>
      <w:ins w:id="11" w:author="Barak Fishbain" w:date="2019-06-02T11:27:00Z">
        <w:r>
          <w:rPr>
            <w:rFonts w:cs="David"/>
            <w:b/>
            <w:bCs/>
            <w:sz w:val="28"/>
            <w:szCs w:val="28"/>
          </w:rPr>
          <w:br w:type="page"/>
        </w:r>
      </w:ins>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E02B6E5" w:rsidR="00B61BB8" w:rsidRPr="00A10451"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43FC8270" w14:textId="4924E42B" w:rsidR="00E34EA0" w:rsidRPr="00A10451" w:rsidRDefault="00E34EA0" w:rsidP="003F702D">
      <w:pPr>
        <w:spacing w:after="160"/>
        <w:ind w:right="-2"/>
        <w:rPr>
          <w:rFonts w:cs="David"/>
        </w:rPr>
      </w:pPr>
    </w:p>
    <w:p w14:paraId="27522B87" w14:textId="165C8EB8"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p w14:paraId="29EFEA85" w14:textId="7404B10D" w:rsidR="00E34EA0" w:rsidRPr="00A10451" w:rsidRDefault="00E34EA0" w:rsidP="003F702D">
      <w:pPr>
        <w:spacing w:after="160"/>
        <w:ind w:right="-2"/>
        <w:rPr>
          <w:rFonts w:cs="David"/>
        </w:rPr>
      </w:pPr>
    </w:p>
    <w:p w14:paraId="73093D86" w14:textId="448A3CFC" w:rsidR="00E34EA0" w:rsidRPr="00A10451" w:rsidRDefault="00E34EA0" w:rsidP="003F702D">
      <w:pPr>
        <w:spacing w:after="160"/>
        <w:ind w:right="-2"/>
        <w:rPr>
          <w:rFonts w:cs="David"/>
        </w:rPr>
      </w:pPr>
    </w:p>
    <w:p w14:paraId="06525A67" w14:textId="2062E681" w:rsidR="00E34EA0" w:rsidRPr="00A10451" w:rsidRDefault="00E34EA0" w:rsidP="003F702D">
      <w:pPr>
        <w:spacing w:after="160"/>
        <w:ind w:right="-2"/>
        <w:rPr>
          <w:rFonts w:cs="David"/>
        </w:rPr>
      </w:pPr>
    </w:p>
    <w:p w14:paraId="0D31A87A" w14:textId="4518F9FB" w:rsidR="00E34EA0" w:rsidRPr="00A10451" w:rsidRDefault="00E34EA0" w:rsidP="003F702D">
      <w:pPr>
        <w:spacing w:after="160"/>
        <w:ind w:right="-2"/>
        <w:rPr>
          <w:rFonts w:cs="David"/>
        </w:rPr>
      </w:pPr>
    </w:p>
    <w:p w14:paraId="6A3AEBB8" w14:textId="7171F45E" w:rsidR="00E34EA0" w:rsidRPr="00A10451" w:rsidRDefault="00E34EA0" w:rsidP="003F702D">
      <w:pPr>
        <w:spacing w:after="160"/>
        <w:ind w:right="-2"/>
        <w:rPr>
          <w:rFonts w:cs="David"/>
        </w:rPr>
      </w:pPr>
    </w:p>
    <w:p w14:paraId="6970446A" w14:textId="12FD8794" w:rsidR="00E34EA0" w:rsidRPr="00A10451" w:rsidRDefault="00E34EA0" w:rsidP="003F702D">
      <w:pPr>
        <w:spacing w:after="160"/>
        <w:ind w:right="-2"/>
        <w:rPr>
          <w:rFonts w:cs="David"/>
        </w:rPr>
      </w:pPr>
    </w:p>
    <w:p w14:paraId="2346EFEA" w14:textId="77777777" w:rsidR="00E34EA0" w:rsidRPr="00A10451" w:rsidRDefault="00E34EA0" w:rsidP="003F702D">
      <w:pPr>
        <w:spacing w:after="160"/>
        <w:ind w:right="-2"/>
        <w:rPr>
          <w:rFonts w:cs="David"/>
        </w:rPr>
      </w:pPr>
    </w:p>
    <w:p w14:paraId="0274589D" w14:textId="77777777" w:rsidR="004F2A45" w:rsidRDefault="004F2A45" w:rsidP="002976D9">
      <w:pPr>
        <w:pStyle w:val="Heading1"/>
        <w:sectPr w:rsidR="004F2A45" w:rsidSect="003F702D">
          <w:headerReference w:type="even" r:id="rId12"/>
          <w:pgSz w:w="11906" w:h="16838"/>
          <w:pgMar w:top="1440" w:right="1418" w:bottom="1440" w:left="1418" w:header="709" w:footer="709" w:gutter="0"/>
          <w:cols w:space="708"/>
          <w:bidi/>
          <w:rtlGutter/>
          <w:docGrid w:linePitch="360"/>
        </w:sectPr>
      </w:pPr>
    </w:p>
    <w:p w14:paraId="6E6B716B" w14:textId="568D3698" w:rsidR="00CE7625" w:rsidRPr="00A10451" w:rsidRDefault="00B926B5" w:rsidP="002976D9">
      <w:pPr>
        <w:pStyle w:val="Heading1"/>
        <w:rPr>
          <w:rFonts w:eastAsiaTheme="minorHAnsi"/>
        </w:rPr>
      </w:pPr>
      <w:commentRangeStart w:id="12"/>
      <w:r w:rsidRPr="00A10451">
        <w:rPr>
          <w:rFonts w:hint="cs"/>
        </w:rPr>
        <w:lastRenderedPageBreak/>
        <w:t>I</w:t>
      </w:r>
      <w:r w:rsidR="00492684" w:rsidRPr="00A10451">
        <w:rPr>
          <w:rFonts w:hint="cs"/>
        </w:rPr>
        <w:t>ntroduction</w:t>
      </w:r>
      <w:commentRangeEnd w:id="12"/>
      <w:r w:rsidR="00D347C1">
        <w:rPr>
          <w:rStyle w:val="CommentReference"/>
          <w:rFonts w:eastAsia="Times New Roman" w:cs="Times New Roman"/>
          <w:b w:val="0"/>
          <w:color w:val="auto"/>
        </w:rPr>
        <w:commentReference w:id="12"/>
      </w:r>
    </w:p>
    <w:p w14:paraId="07FB679B" w14:textId="6ABA2821" w:rsidR="00182389" w:rsidRPr="00A10451" w:rsidRDefault="00182389" w:rsidP="00937E3F">
      <w:pPr>
        <w:pStyle w:val="Heading2"/>
      </w:pPr>
      <w:r w:rsidRPr="00A10451">
        <w:rPr>
          <w:rFonts w:hint="cs"/>
        </w:rPr>
        <w:t>Air pollution</w:t>
      </w:r>
    </w:p>
    <w:p w14:paraId="4C9AA649" w14:textId="3CE462A2" w:rsidR="00554E47" w:rsidRPr="00906591" w:rsidRDefault="00CE7625" w:rsidP="008E3525">
      <w:pPr>
        <w:ind w:right="-2"/>
        <w:rPr>
          <w:rFonts w:cs="David" w:hint="cs"/>
          <w:color w:val="000000"/>
          <w:rtl/>
        </w:rPr>
      </w:pPr>
      <w:commentRangeStart w:id="13"/>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proofErr w:type="spellStart"/>
      <w:r w:rsidRPr="00A10451">
        <w:rPr>
          <w:rFonts w:cs="David" w:hint="cs"/>
          <w:color w:val="000000"/>
        </w:rPr>
        <w:t>N</w:t>
      </w:r>
      <w:r w:rsidR="00D77161">
        <w:rPr>
          <w:rFonts w:cs="David"/>
          <w:color w:val="000000"/>
        </w:rPr>
        <w:t>oX</w:t>
      </w:r>
      <w:proofErr w:type="spellEnd"/>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commentRangeEnd w:id="13"/>
      <w:r w:rsidR="00417A45">
        <w:rPr>
          <w:rStyle w:val="CommentReference"/>
        </w:rPr>
        <w:commentReference w:id="13"/>
      </w:r>
      <w:ins w:id="14" w:author="Idit Balachsan" w:date="2019-06-03T15:04:00Z">
        <w:r w:rsidR="008E3525" w:rsidRPr="008E3525">
          <w:rPr>
            <w:rFonts w:cs="David"/>
            <w:color w:val="000000"/>
          </w:rPr>
          <w:t>Emissions are commonly separated to two types: point source emissions - channeled through a pipe, such as a chimney stack or a vent, and non-point source emissions – caused by direct contact of volatile substances or PM with the environment, where tracing pollution back to a single source is difficult</w:t>
        </w:r>
        <w:r w:rsidR="008E3525">
          <w:rPr>
            <w:rFonts w:cs="David"/>
            <w:color w:val="000000"/>
          </w:rPr>
          <w:t xml:space="preserve"> </w:t>
        </w:r>
      </w:ins>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937E3F">
      <w:pPr>
        <w:pStyle w:val="Heading2"/>
      </w:pPr>
      <w:r w:rsidRPr="00A10451">
        <w:rPr>
          <w:rFonts w:hint="cs"/>
        </w:rPr>
        <w:t>Monitoring air pollution</w:t>
      </w:r>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ins w:id="15" w:author="Idit Balachsan" w:date="2019-06-03T12:20:00Z">
        <w:r w:rsidR="006E3A2E">
          <w:rPr>
            <w:rFonts w:cs="David"/>
            <w:color w:val="000000"/>
          </w:rPr>
          <w:t xml:space="preserve"> </w:t>
        </w:r>
        <w:r w:rsidR="006E3A2E">
          <w:rPr>
            <w:rFonts w:cs="David"/>
            <w:color w:val="000000"/>
          </w:rPr>
          <w:fldChar w:fldCharType="begin" w:fldLock="1"/>
        </w:r>
      </w:ins>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ins w:id="16" w:author="Idit Balachsan" w:date="2019-06-03T12:20:00Z">
        <w:r w:rsidR="006E3A2E">
          <w:rPr>
            <w:rFonts w:cs="David"/>
            <w:color w:val="000000"/>
          </w:rPr>
          <w:fldChar w:fldCharType="end"/>
        </w:r>
      </w:ins>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74712AEC" w:rsidR="007C750E" w:rsidRPr="00A10451"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 regular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and thus, would fail to account for seasonality or any phenomenon that presents longer cycles than the time of the campaign</w:t>
      </w:r>
      <w:commentRangeStart w:id="17"/>
      <w:r w:rsidR="00747A7E">
        <w:rPr>
          <w:rFonts w:cs="David"/>
          <w:color w:val="000000"/>
        </w:rPr>
        <w:t xml:space="preserve">. </w:t>
      </w:r>
      <w:commentRangeStart w:id="18"/>
      <w:del w:id="19" w:author="Idit Balachsan" w:date="2019-06-03T12:02:00Z">
        <w:r w:rsidR="00747A7E" w:rsidRPr="002F5CFC" w:rsidDel="00F4791B">
          <w:rPr>
            <w:rFonts w:cs="David"/>
            <w:color w:val="FF0000"/>
          </w:rPr>
          <w:delText xml:space="preserve">These </w:delText>
        </w:r>
        <w:r w:rsidR="002F5CFC" w:rsidRPr="002F5CFC" w:rsidDel="00F4791B">
          <w:rPr>
            <w:rFonts w:cs="David"/>
            <w:color w:val="FF0000"/>
          </w:rPr>
          <w:delText>short-term</w:delText>
        </w:r>
        <w:r w:rsidR="00747A7E" w:rsidRPr="002F5CFC" w:rsidDel="00F4791B">
          <w:rPr>
            <w:rFonts w:cs="David"/>
            <w:color w:val="FF0000"/>
          </w:rPr>
          <w:delText xml:space="preserve"> campaigns typically aim at </w:delText>
        </w:r>
        <w:r w:rsidR="007A6DFF" w:rsidRPr="002F5CFC" w:rsidDel="00F4791B">
          <w:rPr>
            <w:rFonts w:cs="David"/>
            <w:color w:val="FF0000"/>
          </w:rPr>
          <w:delText>developing and calibrating models to describe pollutant distribution in the atmosphere (</w:delText>
        </w:r>
        <w:r w:rsidR="00747A7E" w:rsidRPr="002F5CFC" w:rsidDel="00F4791B">
          <w:rPr>
            <w:rFonts w:cs="David"/>
            <w:color w:val="FF0000"/>
          </w:rPr>
          <w:delText>cite</w:delText>
        </w:r>
        <w:r w:rsidR="007A6DFF" w:rsidRPr="002F5CFC" w:rsidDel="00F4791B">
          <w:rPr>
            <w:rFonts w:cs="David"/>
            <w:color w:val="FF0000"/>
          </w:rPr>
          <w:delText>). These models</w:delText>
        </w:r>
        <w:r w:rsidR="00747A7E" w:rsidRPr="002F5CFC" w:rsidDel="00F4791B">
          <w:rPr>
            <w:rFonts w:cs="David"/>
            <w:color w:val="FF0000"/>
          </w:rPr>
          <w:delText>, however,</w:delText>
        </w:r>
        <w:r w:rsidR="007A6DFF" w:rsidRPr="002F5CFC" w:rsidDel="00F4791B">
          <w:rPr>
            <w:rFonts w:cs="David"/>
            <w:color w:val="FF0000"/>
          </w:rPr>
          <w:delText xml:space="preserve"> are effective</w:delText>
        </w:r>
        <w:r w:rsidR="004F6076" w:rsidRPr="002F5CFC" w:rsidDel="00F4791B">
          <w:rPr>
            <w:rFonts w:cs="David"/>
            <w:color w:val="FF0000"/>
          </w:rPr>
          <w:delText>,</w:delText>
        </w:r>
        <w:r w:rsidR="007A6DFF" w:rsidRPr="002F5CFC" w:rsidDel="00F4791B">
          <w:rPr>
            <w:rFonts w:cs="David"/>
            <w:color w:val="FF0000"/>
          </w:rPr>
          <w:delText xml:space="preserve"> provided that one knows the source term (leak rate and position) and atmospheric conditions</w:delText>
        </w:r>
        <w:r w:rsidR="007A6DFF" w:rsidDel="00F4791B">
          <w:rPr>
            <w:rFonts w:cs="David"/>
            <w:color w:val="000000"/>
          </w:rPr>
          <w:delText>.</w:delText>
        </w:r>
      </w:del>
      <w:commentRangeEnd w:id="18"/>
      <w:r w:rsidR="00FA06A0">
        <w:rPr>
          <w:rStyle w:val="CommentReference"/>
        </w:rPr>
        <w:commentReference w:id="18"/>
      </w:r>
      <w:commentRangeEnd w:id="17"/>
      <w:r w:rsidR="00FA06A0">
        <w:rPr>
          <w:rStyle w:val="CommentReference"/>
        </w:rPr>
        <w:commentReference w:id="17"/>
      </w:r>
    </w:p>
    <w:p w14:paraId="5E82FEED" w14:textId="197F94BC" w:rsidR="003A4996" w:rsidRPr="00A10451" w:rsidRDefault="00DB7880" w:rsidP="00D22FDA">
      <w:pPr>
        <w:ind w:right="-2" w:firstLine="720"/>
        <w:rPr>
          <w:rFonts w:cs="David"/>
          <w:color w:val="000000"/>
        </w:rPr>
      </w:pPr>
      <w:commentRangeStart w:id="20"/>
      <w:r w:rsidRPr="00A10451">
        <w:rPr>
          <w:rFonts w:cs="David" w:hint="cs"/>
          <w:color w:val="000000"/>
        </w:rPr>
        <w:t xml:space="preserve">An alternative or complementary solution is to use </w:t>
      </w:r>
      <w:r w:rsidR="00906284" w:rsidRPr="00A10451">
        <w:rPr>
          <w:rFonts w:cs="David" w:hint="cs"/>
          <w:color w:val="000000"/>
        </w:rPr>
        <w:t>W</w:t>
      </w:r>
      <w:r w:rsidRPr="00A10451">
        <w:rPr>
          <w:rFonts w:cs="David" w:hint="cs"/>
          <w:color w:val="000000"/>
        </w:rPr>
        <w:t xml:space="preserve">ireless </w:t>
      </w:r>
      <w:r w:rsidR="00906284" w:rsidRPr="00A10451">
        <w:rPr>
          <w:rFonts w:cs="David" w:hint="cs"/>
          <w:color w:val="000000"/>
        </w:rPr>
        <w:t>D</w:t>
      </w:r>
      <w:r w:rsidR="00C64D2F" w:rsidRPr="00A10451">
        <w:rPr>
          <w:rFonts w:cs="David" w:hint="cs"/>
          <w:color w:val="000000"/>
        </w:rPr>
        <w:t xml:space="preserve">istributed </w:t>
      </w:r>
      <w:r w:rsidR="00906284" w:rsidRPr="00A10451">
        <w:rPr>
          <w:rFonts w:cs="David" w:hint="cs"/>
          <w:color w:val="000000"/>
        </w:rPr>
        <w:t>E</w:t>
      </w:r>
      <w:r w:rsidR="00BB5C60" w:rsidRPr="00A10451">
        <w:rPr>
          <w:rFonts w:cs="David" w:hint="cs"/>
          <w:color w:val="000000"/>
        </w:rPr>
        <w:t xml:space="preserve">nvironmental </w:t>
      </w:r>
      <w:r w:rsidR="00906284" w:rsidRPr="00A10451">
        <w:rPr>
          <w:rFonts w:cs="David" w:hint="cs"/>
          <w:color w:val="000000"/>
        </w:rPr>
        <w:t>S</w:t>
      </w:r>
      <w:r w:rsidR="00BB5C60" w:rsidRPr="00A10451">
        <w:rPr>
          <w:rFonts w:cs="David" w:hint="cs"/>
          <w:color w:val="000000"/>
        </w:rPr>
        <w:t xml:space="preserve">ensor </w:t>
      </w:r>
      <w:r w:rsidR="00906284" w:rsidRPr="00A10451">
        <w:rPr>
          <w:rFonts w:cs="David" w:hint="cs"/>
          <w:color w:val="000000"/>
        </w:rPr>
        <w:t>N</w:t>
      </w:r>
      <w:r w:rsidR="00BB5C60" w:rsidRPr="00A10451">
        <w:rPr>
          <w:rFonts w:cs="David" w:hint="cs"/>
          <w:color w:val="000000"/>
        </w:rPr>
        <w:t>etwork (WDESN)</w:t>
      </w:r>
      <w:r w:rsidR="003D2599" w:rsidRPr="00A10451">
        <w:rPr>
          <w:rFonts w:cs="David" w:hint="cs"/>
          <w:color w:val="000000"/>
        </w:rPr>
        <w:t xml:space="preserve">, </w:t>
      </w:r>
      <w:r w:rsidR="000975EC" w:rsidRPr="00A10451">
        <w:rPr>
          <w:rFonts w:cs="David" w:hint="cs"/>
          <w:color w:val="000000"/>
        </w:rPr>
        <w:t xml:space="preserve">usually </w:t>
      </w:r>
      <w:r w:rsidR="003D2599" w:rsidRPr="00A10451">
        <w:rPr>
          <w:rFonts w:cs="David" w:hint="cs"/>
          <w:color w:val="000000"/>
        </w:rPr>
        <w:t>comp</w:t>
      </w:r>
      <w:r w:rsidR="000975EC" w:rsidRPr="00A10451">
        <w:rPr>
          <w:rFonts w:cs="David" w:hint="cs"/>
          <w:color w:val="000000"/>
        </w:rPr>
        <w:t>rised of</w:t>
      </w:r>
      <w:r w:rsidR="007B6B45" w:rsidRPr="00A10451">
        <w:rPr>
          <w:rFonts w:cs="David" w:hint="cs"/>
          <w:color w:val="000000"/>
        </w:rPr>
        <w:t xml:space="preserve"> portable and relatively low-cost Micro Sensing Units (MSUs)</w:t>
      </w:r>
      <w:r w:rsidR="00880666" w:rsidRPr="00A10451">
        <w:rPr>
          <w:rFonts w:cs="David" w:hint="cs"/>
          <w:color w:val="000000"/>
        </w:rPr>
        <w:t xml:space="preserve">, that </w:t>
      </w:r>
      <w:r w:rsidR="005A52B1" w:rsidRPr="00A10451">
        <w:rPr>
          <w:rFonts w:cs="David" w:hint="cs"/>
          <w:color w:val="000000"/>
        </w:rPr>
        <w:t xml:space="preserve">can measure, </w:t>
      </w:r>
      <w:r w:rsidR="00880666" w:rsidRPr="00A10451">
        <w:rPr>
          <w:rFonts w:cs="David" w:hint="cs"/>
          <w:color w:val="000000"/>
        </w:rPr>
        <w:t xml:space="preserve">process </w:t>
      </w:r>
      <w:r w:rsidR="005A52B1" w:rsidRPr="00A10451">
        <w:rPr>
          <w:rFonts w:cs="David" w:hint="cs"/>
          <w:color w:val="000000"/>
        </w:rPr>
        <w:t xml:space="preserve">and </w:t>
      </w:r>
      <w:r w:rsidR="00A426D4" w:rsidRPr="00A10451">
        <w:rPr>
          <w:rFonts w:cs="David" w:hint="cs"/>
          <w:color w:val="000000"/>
        </w:rPr>
        <w:t>transmit</w:t>
      </w:r>
      <w:r w:rsidR="005A52B1" w:rsidRPr="00A10451">
        <w:rPr>
          <w:rFonts w:cs="David" w:hint="cs"/>
          <w:color w:val="000000"/>
        </w:rPr>
        <w:t xml:space="preserve"> data to </w:t>
      </w:r>
      <w:r w:rsidR="00D9728C" w:rsidRPr="00A10451">
        <w:rPr>
          <w:rFonts w:cs="David" w:hint="cs"/>
          <w:color w:val="000000"/>
        </w:rPr>
        <w:t xml:space="preserve">some </w:t>
      </w:r>
      <w:r w:rsidR="005A52B1" w:rsidRPr="00A10451">
        <w:rPr>
          <w:rFonts w:cs="David" w:hint="cs"/>
          <w:color w:val="000000"/>
        </w:rPr>
        <w:t>base station</w:t>
      </w:r>
      <w:r w:rsidR="007B6B45" w:rsidRPr="00A10451">
        <w:rPr>
          <w:rFonts w:cs="David" w:hint="cs"/>
          <w:color w:val="000000"/>
        </w:rPr>
        <w:t xml:space="preserve">. </w:t>
      </w:r>
      <w:r w:rsidR="00EB54AD" w:rsidRPr="00A10451">
        <w:rPr>
          <w:rFonts w:cs="David" w:hint="cs"/>
          <w:color w:val="000000"/>
        </w:rPr>
        <w:t>Operational costs of WDESN</w:t>
      </w:r>
      <w:r w:rsidR="00A94638" w:rsidRPr="00A10451">
        <w:rPr>
          <w:rFonts w:cs="David" w:hint="cs"/>
          <w:color w:val="000000"/>
        </w:rPr>
        <w:t>s</w:t>
      </w:r>
      <w:r w:rsidR="00EB54AD" w:rsidRPr="00A10451">
        <w:rPr>
          <w:rFonts w:cs="David" w:hint="cs"/>
          <w:color w:val="000000"/>
        </w:rPr>
        <w:t xml:space="preserve"> are much lower than of AQM stations</w:t>
      </w:r>
      <w:r w:rsidR="007A6DFF">
        <w:rPr>
          <w:rFonts w:cs="David"/>
          <w:color w:val="000000"/>
        </w:rPr>
        <w:t xml:space="preserve"> and they can be deployed in large numbers with </w:t>
      </w:r>
      <w:r w:rsidR="008F4456">
        <w:rPr>
          <w:rFonts w:cs="David"/>
          <w:color w:val="000000"/>
        </w:rPr>
        <w:t xml:space="preserve">far less operational </w:t>
      </w:r>
      <w:r w:rsidR="007A6DFF">
        <w:rPr>
          <w:rFonts w:cs="David"/>
          <w:color w:val="000000"/>
        </w:rPr>
        <w:t>requirements</w:t>
      </w:r>
      <w:r w:rsidR="008F4456">
        <w:rPr>
          <w:rFonts w:cs="David"/>
          <w:color w:val="000000"/>
        </w:rPr>
        <w:t xml:space="preserve"> in various sites</w:t>
      </w:r>
      <w:r w:rsidR="00A94638" w:rsidRPr="00A10451">
        <w:rPr>
          <w:rFonts w:cs="David" w:hint="cs"/>
          <w:color w:val="000000"/>
        </w:rPr>
        <w:t xml:space="preserve">. </w:t>
      </w:r>
      <w:r w:rsidR="002C1AF1" w:rsidRPr="00A10451">
        <w:rPr>
          <w:rFonts w:cs="David" w:hint="cs"/>
        </w:rPr>
        <w:t>These properties enable covering</w:t>
      </w:r>
      <w:r w:rsidR="00FB38E3" w:rsidRPr="00A10451">
        <w:rPr>
          <w:rFonts w:cs="David" w:hint="cs"/>
        </w:rPr>
        <w:t xml:space="preserve"> </w:t>
      </w:r>
      <w:r w:rsidR="002C1AF1" w:rsidRPr="00A10451">
        <w:rPr>
          <w:rFonts w:cs="David" w:hint="cs"/>
        </w:rPr>
        <w:t>a large</w:t>
      </w:r>
      <w:r w:rsidR="00FB38E3" w:rsidRPr="00A10451">
        <w:rPr>
          <w:rFonts w:cs="David" w:hint="cs"/>
        </w:rPr>
        <w:t>r</w:t>
      </w:r>
      <w:r w:rsidR="002C1AF1" w:rsidRPr="00A10451">
        <w:rPr>
          <w:rFonts w:cs="David" w:hint="cs"/>
        </w:rPr>
        <w:t xml:space="preserve"> area and </w:t>
      </w:r>
      <w:r w:rsidR="002B10E4" w:rsidRPr="00A10451">
        <w:rPr>
          <w:rFonts w:cs="David" w:hint="cs"/>
        </w:rPr>
        <w:t xml:space="preserve">obtaining </w:t>
      </w:r>
      <w:r w:rsidR="00FB38E3" w:rsidRPr="00A10451">
        <w:rPr>
          <w:rFonts w:cs="David" w:hint="cs"/>
          <w:color w:val="000000"/>
        </w:rPr>
        <w:t>a finer spatial and temporal resolution of measurements</w:t>
      </w:r>
      <w:r w:rsidR="00F271A8" w:rsidRPr="00A10451">
        <w:rPr>
          <w:rFonts w:cs="David" w:hint="cs"/>
          <w:color w:val="000000"/>
        </w:rPr>
        <w:t xml:space="preserve"> than the standard </w:t>
      </w:r>
      <w:r w:rsidR="00D3402E" w:rsidRPr="00A10451">
        <w:rPr>
          <w:rFonts w:cs="David" w:hint="cs"/>
          <w:color w:val="000000"/>
        </w:rPr>
        <w:t>metho</w:t>
      </w:r>
      <w:r w:rsidR="00862B03" w:rsidRPr="00A10451">
        <w:rPr>
          <w:rFonts w:cs="David" w:hint="cs"/>
          <w:color w:val="000000"/>
        </w:rPr>
        <w:t>dology</w:t>
      </w:r>
      <w:r w:rsidR="00FB38E3" w:rsidRPr="00A10451">
        <w:rPr>
          <w:rFonts w:cs="David" w:hint="cs"/>
          <w:color w:val="000000"/>
        </w:rPr>
        <w:t xml:space="preserve">. </w:t>
      </w:r>
      <w:r w:rsidR="00246CA9" w:rsidRPr="00A10451">
        <w:rPr>
          <w:rFonts w:cs="David" w:hint="cs"/>
          <w:color w:val="000000"/>
        </w:rPr>
        <w:t>Nevertheless,</w:t>
      </w:r>
      <w:r w:rsidR="00024C69" w:rsidRPr="00A10451">
        <w:rPr>
          <w:rFonts w:cs="David" w:hint="cs"/>
          <w:color w:val="000000"/>
        </w:rPr>
        <w:t xml:space="preserve"> the reliability of</w:t>
      </w:r>
      <w:r w:rsidR="00246CA9" w:rsidRPr="00A10451">
        <w:rPr>
          <w:rFonts w:cs="David" w:hint="cs"/>
          <w:color w:val="000000"/>
        </w:rPr>
        <w:t xml:space="preserve"> </w:t>
      </w:r>
      <w:r w:rsidR="00024C69" w:rsidRPr="00A10451">
        <w:rPr>
          <w:rFonts w:cs="David" w:hint="cs"/>
          <w:color w:val="000000"/>
        </w:rPr>
        <w:t>MSUs</w:t>
      </w:r>
      <w:r w:rsidR="00AC6807" w:rsidRPr="00A10451">
        <w:rPr>
          <w:rFonts w:cs="David" w:hint="cs"/>
          <w:color w:val="000000"/>
        </w:rPr>
        <w:t>’</w:t>
      </w:r>
      <w:r w:rsidR="00024C69" w:rsidRPr="00A10451">
        <w:rPr>
          <w:rFonts w:cs="David" w:hint="cs"/>
          <w:color w:val="000000"/>
        </w:rPr>
        <w:t xml:space="preserve"> measurements is still questionable</w:t>
      </w:r>
      <w:r w:rsidR="004C0883" w:rsidRPr="00A10451">
        <w:rPr>
          <w:rFonts w:cs="David" w:hint="cs"/>
          <w:color w:val="000000"/>
        </w:rPr>
        <w:t xml:space="preserve">. </w:t>
      </w:r>
      <w:r w:rsidR="00024C69" w:rsidRPr="00A10451">
        <w:rPr>
          <w:rFonts w:cs="David" w:hint="cs"/>
          <w:color w:val="000000"/>
        </w:rPr>
        <w:t xml:space="preserve">Recent </w:t>
      </w:r>
      <w:r w:rsidR="00C81E17" w:rsidRPr="00A10451">
        <w:rPr>
          <w:rFonts w:cs="David" w:hint="cs"/>
          <w:color w:val="000000"/>
        </w:rPr>
        <w:t xml:space="preserve">laboratory and field </w:t>
      </w:r>
      <w:r w:rsidR="00AC6807" w:rsidRPr="00A10451">
        <w:rPr>
          <w:rFonts w:cs="David" w:hint="cs"/>
          <w:color w:val="000000"/>
        </w:rPr>
        <w:t>evaluations</w:t>
      </w:r>
      <w:r w:rsidR="00C81E17" w:rsidRPr="00A10451">
        <w:rPr>
          <w:rFonts w:cs="David" w:hint="cs"/>
          <w:color w:val="000000"/>
        </w:rPr>
        <w:t xml:space="preserve"> of </w:t>
      </w:r>
      <w:r w:rsidR="00024C69" w:rsidRPr="00A10451">
        <w:rPr>
          <w:rFonts w:cs="David" w:hint="cs"/>
          <w:color w:val="000000"/>
        </w:rPr>
        <w:t xml:space="preserve">MSUs show that these units are less accurate </w:t>
      </w:r>
      <w:r w:rsidR="0063352B" w:rsidRPr="00A10451">
        <w:rPr>
          <w:rFonts w:cs="David" w:hint="cs"/>
          <w:color w:val="000000"/>
        </w:rPr>
        <w:t xml:space="preserve">than </w:t>
      </w:r>
      <w:r w:rsidR="00024C69" w:rsidRPr="00A10451">
        <w:rPr>
          <w:rFonts w:cs="David" w:hint="cs"/>
          <w:color w:val="000000"/>
        </w:rPr>
        <w:t>standard laboratory equipment or AQM stations</w:t>
      </w:r>
      <w:r w:rsidR="00AF2EBB" w:rsidRPr="00A10451">
        <w:rPr>
          <w:rFonts w:cs="David" w:hint="cs"/>
          <w:color w:val="000000"/>
        </w:rPr>
        <w:t>. H</w:t>
      </w:r>
      <w:r w:rsidR="00024C69" w:rsidRPr="00A10451">
        <w:rPr>
          <w:rFonts w:cs="David" w:hint="cs"/>
          <w:color w:val="000000"/>
        </w:rPr>
        <w:t>owever</w:t>
      </w:r>
      <w:r w:rsidR="00AF2EBB" w:rsidRPr="00A10451">
        <w:rPr>
          <w:rFonts w:cs="David" w:hint="cs"/>
          <w:color w:val="000000"/>
        </w:rPr>
        <w:t>,</w:t>
      </w:r>
      <w:r w:rsidR="00024C69" w:rsidRPr="00A10451">
        <w:rPr>
          <w:rFonts w:cs="David" w:hint="cs"/>
          <w:color w:val="000000"/>
        </w:rPr>
        <w:t xml:space="preserve"> </w:t>
      </w:r>
      <w:r w:rsidR="007C750E" w:rsidRPr="00A10451">
        <w:rPr>
          <w:rFonts w:cs="David" w:hint="cs"/>
          <w:color w:val="000000"/>
        </w:rPr>
        <w:t>it has been shown</w:t>
      </w:r>
      <w:r w:rsidR="0063352B" w:rsidRPr="00A10451">
        <w:rPr>
          <w:rFonts w:cs="David" w:hint="cs"/>
          <w:color w:val="000000"/>
        </w:rPr>
        <w:t xml:space="preserve"> that </w:t>
      </w:r>
      <w:r w:rsidR="00024C69" w:rsidRPr="00A10451">
        <w:rPr>
          <w:rFonts w:cs="David" w:hint="cs"/>
          <w:color w:val="000000"/>
        </w:rPr>
        <w:t xml:space="preserve">they </w:t>
      </w:r>
      <w:r w:rsidR="0063352B" w:rsidRPr="00A10451">
        <w:rPr>
          <w:rFonts w:cs="David" w:hint="cs"/>
          <w:color w:val="000000"/>
        </w:rPr>
        <w:t xml:space="preserve">are able to effectively </w:t>
      </w:r>
      <w:r w:rsidR="00024C69" w:rsidRPr="00A10451">
        <w:rPr>
          <w:rFonts w:cs="David" w:hint="cs"/>
          <w:color w:val="000000"/>
        </w:rPr>
        <w:t xml:space="preserve">capture </w:t>
      </w:r>
      <w:r w:rsidR="0063352B" w:rsidRPr="00A10451">
        <w:rPr>
          <w:rFonts w:cs="David" w:hint="cs"/>
          <w:color w:val="000000"/>
        </w:rPr>
        <w:t>the spatial and temporal variability of the</w:t>
      </w:r>
      <w:r w:rsidR="00024C69" w:rsidRPr="00A10451">
        <w:rPr>
          <w:rFonts w:cs="David" w:hint="cs"/>
          <w:color w:val="000000"/>
        </w:rPr>
        <w:t xml:space="preserve"> pollution</w:t>
      </w:r>
      <w:r w:rsidR="00FD6F5E" w:rsidRPr="00A10451">
        <w:rPr>
          <w:rFonts w:cs="David" w:hint="cs"/>
          <w:color w:val="000000"/>
        </w:rPr>
        <w:t xml:space="preserve"> </w:t>
      </w:r>
      <w:r w:rsidR="00FD6F5E" w:rsidRPr="00A10451">
        <w:rPr>
          <w:rFonts w:cs="David" w:hint="cs"/>
          <w:color w:val="000000"/>
        </w:rPr>
        <w:fldChar w:fldCharType="begin" w:fldLock="1"/>
      </w:r>
      <w:r w:rsidR="00BD6B00">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00FD6F5E" w:rsidRPr="00A10451">
        <w:rPr>
          <w:rFonts w:cs="David" w:hint="cs"/>
          <w:color w:val="000000"/>
        </w:rPr>
        <w:fldChar w:fldCharType="separate"/>
      </w:r>
      <w:r w:rsidR="006E3A2E" w:rsidRPr="006E3A2E">
        <w:rPr>
          <w:rFonts w:cs="David"/>
          <w:noProof/>
          <w:color w:val="000000"/>
        </w:rPr>
        <w:t>[10], [11], [13]–[15]</w:t>
      </w:r>
      <w:r w:rsidR="00FD6F5E" w:rsidRPr="00A10451">
        <w:rPr>
          <w:rFonts w:cs="David" w:hint="cs"/>
          <w:color w:val="000000"/>
        </w:rPr>
        <w:fldChar w:fldCharType="end"/>
      </w:r>
      <w:r w:rsidR="00FD6F5E" w:rsidRPr="00A10451">
        <w:rPr>
          <w:rFonts w:cs="David" w:hint="cs"/>
          <w:color w:val="000000"/>
        </w:rPr>
        <w:t xml:space="preserve">. </w:t>
      </w:r>
      <w:commentRangeEnd w:id="20"/>
      <w:r w:rsidR="008F4456">
        <w:rPr>
          <w:rStyle w:val="CommentReference"/>
        </w:rPr>
        <w:commentReference w:id="20"/>
      </w:r>
    </w:p>
    <w:p w14:paraId="44FDB524" w14:textId="77777777" w:rsidR="00F322EC" w:rsidRPr="00A10451" w:rsidRDefault="00F322EC" w:rsidP="00F322EC">
      <w:pPr>
        <w:ind w:right="-2" w:firstLine="720"/>
        <w:rPr>
          <w:rFonts w:cs="David"/>
          <w:color w:val="000000"/>
        </w:rPr>
      </w:pPr>
    </w:p>
    <w:p w14:paraId="7A1DCCBF" w14:textId="2C4B3FF3" w:rsidR="003A4996" w:rsidRPr="00A10451" w:rsidRDefault="00414168" w:rsidP="00937E3F">
      <w:pPr>
        <w:pStyle w:val="Heading2"/>
      </w:pPr>
      <w:r w:rsidRPr="00A10451">
        <w:rPr>
          <w:rFonts w:hint="cs"/>
        </w:rPr>
        <w:t>A</w:t>
      </w:r>
      <w:r w:rsidR="003A4996" w:rsidRPr="00A10451">
        <w:rPr>
          <w:rFonts w:hint="cs"/>
        </w:rPr>
        <w:t>ir pollution</w:t>
      </w:r>
      <w:r w:rsidR="009770C1" w:rsidRPr="00A10451">
        <w:rPr>
          <w:rFonts w:hint="cs"/>
        </w:rPr>
        <w:t xml:space="preserve"> representation in space</w:t>
      </w:r>
      <w:r w:rsidR="00E23FB9" w:rsidRPr="00A10451">
        <w:rPr>
          <w:rFonts w:hint="cs"/>
        </w:rPr>
        <w:t xml:space="preserve"> </w:t>
      </w:r>
    </w:p>
    <w:p w14:paraId="4A02708B" w14:textId="35C48A2D" w:rsidR="00B1491C" w:rsidRPr="00A10451" w:rsidRDefault="00CE7625" w:rsidP="00736DB0">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with measurements in monitoring locations and then use these variables as model predictors at unmonitored locations, and possibly as predictors in time as well</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Nevertheless, atmospheric transport and dispersion (ATD) models are the only models that can quantify the deterministic </w:t>
      </w:r>
      <w:r w:rsidRPr="00A10451">
        <w:rPr>
          <w:rFonts w:cs="David" w:hint="cs"/>
          <w:color w:val="000000"/>
        </w:rPr>
        <w:lastRenderedPageBreak/>
        <w:t>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w:t>
      </w:r>
      <w:ins w:id="21" w:author="Idit Balachsan" w:date="2019-06-04T18:24:00Z">
        <w:r w:rsidR="00736DB0">
          <w:rPr>
            <w:rFonts w:cs="David"/>
            <w:color w:val="000000"/>
          </w:rPr>
          <w:t xml:space="preserve">ATD </w:t>
        </w:r>
        <w:r w:rsidR="00736DB0" w:rsidRPr="00A10451">
          <w:rPr>
            <w:rFonts w:cs="David" w:hint="cs"/>
            <w:color w:val="000000"/>
          </w:rPr>
          <w:t>modeling</w:t>
        </w:r>
        <w:r w:rsidR="00736DB0" w:rsidRPr="00A10451">
          <w:rPr>
            <w:rFonts w:cs="David" w:hint="cs"/>
            <w:color w:val="FF0000"/>
          </w:rPr>
          <w:t xml:space="preserve"> </w:t>
        </w:r>
        <w:r w:rsidR="00736DB0" w:rsidRPr="00A10451">
          <w:rPr>
            <w:rFonts w:cs="David" w:hint="cs"/>
            <w:color w:val="000000" w:themeColor="text1"/>
          </w:rPr>
          <w:t xml:space="preserve">refers to the mathematical description of pollutant transport in the atmosphere. The term dispersion is comprised of diffusion (due to turbulent eddy motion) and advection (due to wind) that occurs within the air near the Earth’s surface </w:t>
        </w:r>
        <w:r w:rsidR="00736DB0" w:rsidRPr="00A10451">
          <w:rPr>
            <w:rFonts w:cs="David" w:hint="cs"/>
          </w:rPr>
          <w:fldChar w:fldCharType="begin" w:fldLock="1"/>
        </w:r>
      </w:ins>
      <w:r w:rsidR="005F4045">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ins w:id="22" w:author="Idit Balachsan" w:date="2019-06-04T18:24:00Z">
        <w:r w:rsidR="00736DB0" w:rsidRPr="00A10451">
          <w:rPr>
            <w:rFonts w:cs="David" w:hint="cs"/>
          </w:rPr>
          <w:fldChar w:fldCharType="separate"/>
        </w:r>
      </w:ins>
      <w:r w:rsidR="005F4045" w:rsidRPr="005F4045">
        <w:rPr>
          <w:rFonts w:cs="David"/>
          <w:noProof/>
        </w:rPr>
        <w:t>[18]</w:t>
      </w:r>
      <w:ins w:id="23" w:author="Idit Balachsan" w:date="2019-06-04T18:24:00Z">
        <w:r w:rsidR="00736DB0" w:rsidRPr="00A10451">
          <w:rPr>
            <w:rFonts w:cs="David" w:hint="cs"/>
          </w:rPr>
          <w:fldChar w:fldCharType="end"/>
        </w:r>
        <w:r w:rsidR="00736DB0" w:rsidRPr="00A10451">
          <w:rPr>
            <w:rFonts w:cs="David" w:hint="cs"/>
          </w:rPr>
          <w:t>.</w:t>
        </w:r>
        <w:r w:rsidR="00736DB0">
          <w:rPr>
            <w:rFonts w:cs="David"/>
            <w:color w:val="000000"/>
          </w:rPr>
          <w:t xml:space="preserve"> </w:t>
        </w:r>
      </w:ins>
      <w:r w:rsidRPr="00A10451">
        <w:rPr>
          <w:rFonts w:cs="David" w:hint="cs"/>
          <w:color w:val="000000"/>
        </w:rPr>
        <w:t xml:space="preserve">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5F4045">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[19]","plainTextFormattedCitation":"[19]","previouslyFormattedCitation":"[19]"},"properties":{"noteIndex":0},"schema":"https://github.com/citation-style-language/schema/raw/master/csl-citation.json"}</w:instrText>
      </w:r>
      <w:r w:rsidR="00657965" w:rsidRPr="00A10451">
        <w:rPr>
          <w:rFonts w:cs="David" w:hint="cs"/>
          <w:color w:val="000000" w:themeColor="text1"/>
        </w:rPr>
        <w:fldChar w:fldCharType="separate"/>
      </w:r>
      <w:r w:rsidR="005F4045" w:rsidRPr="005F4045">
        <w:rPr>
          <w:rFonts w:cs="David"/>
          <w:noProof/>
          <w:color w:val="000000" w:themeColor="text1"/>
        </w:rPr>
        <w:t>[19]</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937E3F">
      <w:pPr>
        <w:pStyle w:val="Heading2"/>
      </w:pPr>
      <w:r w:rsidRPr="00A10451">
        <w:rPr>
          <w:rFonts w:hint="cs"/>
        </w:rPr>
        <w:t>Source term estimation</w:t>
      </w:r>
    </w:p>
    <w:p w14:paraId="0F73E9B2" w14:textId="058F9CE2" w:rsidR="0086052C" w:rsidRDefault="00CE7625" w:rsidP="0086052C">
      <w:pPr>
        <w:ind w:right="-2" w:firstLine="720"/>
        <w:rPr>
          <w:ins w:id="24" w:author="Idit Balachsan" w:date="2019-06-03T13:29:00Z"/>
          <w:rFonts w:cs="David" w:hint="cs"/>
          <w:color w:val="000000"/>
          <w:rtl/>
        </w:rPr>
      </w:pPr>
      <w:r w:rsidRPr="00A10451">
        <w:rPr>
          <w:rFonts w:cs="David" w:hint="cs"/>
          <w:color w:val="000000"/>
        </w:rPr>
        <w:t>For an accurate forecast,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ins w:id="25" w:author="Idit Balachsan" w:date="2019-06-03T12:52:00Z">
        <w:r w:rsidR="00612ACF">
          <w:rPr>
            <w:rFonts w:cs="David"/>
            <w:color w:val="000000"/>
          </w:rPr>
          <w:t>.</w:t>
        </w:r>
      </w:ins>
      <w:ins w:id="26" w:author="Idit Balachsan" w:date="2019-06-03T13:29:00Z">
        <w:r w:rsidR="00440B3E">
          <w:rPr>
            <w:rFonts w:cs="David"/>
            <w:color w:val="000000"/>
          </w:rPr>
          <w:t xml:space="preserve"> </w:t>
        </w:r>
      </w:ins>
      <w:ins w:id="27" w:author="Idit Balachsan" w:date="2019-06-03T12:56:00Z">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ins>
      <w:ins w:id="28" w:author="Idit Balachsan" w:date="2019-06-03T13:02:00Z">
        <w:r w:rsidR="00612ACF">
          <w:rPr>
            <w:rFonts w:cs="David"/>
            <w:color w:val="000000"/>
          </w:rPr>
          <w:t xml:space="preserve">, </w:t>
        </w:r>
      </w:ins>
      <w:r w:rsidR="00A01EAA" w:rsidRPr="00A10451">
        <w:rPr>
          <w:rFonts w:cs="David" w:hint="cs"/>
          <w:color w:val="000000"/>
        </w:rPr>
        <w:t>an inventory of pollutants released to the environment</w:t>
      </w:r>
      <w:ins w:id="29" w:author="Idit Balachsan" w:date="2019-06-03T13:02:00Z">
        <w:r w:rsidR="00612ACF">
          <w:rPr>
            <w:rFonts w:cs="David"/>
            <w:color w:val="000000"/>
          </w:rPr>
          <w:t xml:space="preserve">, </w:t>
        </w:r>
      </w:ins>
      <w:ins w:id="30" w:author="Idit Balachsan" w:date="2019-06-03T13:30:00Z">
        <w:r w:rsidR="00440B3E">
          <w:rPr>
            <w:rFonts w:cs="David"/>
            <w:color w:val="000000"/>
          </w:rPr>
          <w:t>require</w:t>
        </w:r>
      </w:ins>
      <w:ins w:id="31" w:author="Idit Balachsan" w:date="2019-06-03T13:55:00Z">
        <w:r w:rsidR="009C4D24">
          <w:rPr>
            <w:rFonts w:cs="David"/>
            <w:color w:val="000000"/>
          </w:rPr>
          <w:t>s</w:t>
        </w:r>
      </w:ins>
      <w:ins w:id="32" w:author="Idit Balachsan" w:date="2019-06-03T13:30:00Z">
        <w:r w:rsidR="00440B3E">
          <w:rPr>
            <w:rFonts w:cs="David"/>
            <w:color w:val="000000"/>
          </w:rPr>
          <w:t xml:space="preserve"> </w:t>
        </w:r>
      </w:ins>
      <w:ins w:id="33" w:author="Idit Balachsan" w:date="2019-06-03T13:33:00Z">
        <w:r w:rsidR="00440B3E">
          <w:rPr>
            <w:rFonts w:cs="David"/>
            <w:color w:val="000000"/>
          </w:rPr>
          <w:t xml:space="preserve">reporting of emissions from various industrial sectors </w:t>
        </w:r>
      </w:ins>
      <w:ins w:id="34" w:author="Idit Balachsan" w:date="2019-06-03T13:35:00Z">
        <w:r w:rsidR="00282FC6">
          <w:rPr>
            <w:rFonts w:cs="David"/>
            <w:color w:val="000000"/>
          </w:rPr>
          <w:t xml:space="preserve">to </w:t>
        </w:r>
      </w:ins>
      <w:ins w:id="35" w:author="Idit Balachsan" w:date="2019-06-03T13:36:00Z">
        <w:r w:rsidR="00282FC6">
          <w:rPr>
            <w:rFonts w:cs="David"/>
            <w:color w:val="000000"/>
          </w:rPr>
          <w:t>the regulator</w:t>
        </w:r>
        <w:r w:rsidR="006644EB">
          <w:rPr>
            <w:rFonts w:cs="David"/>
            <w:color w:val="000000"/>
          </w:rPr>
          <w:t>,</w:t>
        </w:r>
        <w:r w:rsidR="00282FC6">
          <w:rPr>
            <w:rFonts w:cs="David"/>
            <w:color w:val="000000"/>
          </w:rPr>
          <w:t xml:space="preserve"> </w:t>
        </w:r>
      </w:ins>
      <w:ins w:id="36" w:author="Idit Balachsan" w:date="2019-06-03T13:34:00Z">
        <w:r w:rsidR="00440B3E">
          <w:rPr>
            <w:rFonts w:cs="David"/>
            <w:color w:val="000000"/>
          </w:rPr>
          <w:t xml:space="preserve">on a yearly basis. </w:t>
        </w:r>
      </w:ins>
      <w:ins w:id="37" w:author="Idit Balachsan" w:date="2019-06-04T07:49:00Z">
        <w:r w:rsidR="005F4850">
          <w:rPr>
            <w:rFonts w:cs="David"/>
            <w:color w:val="000000"/>
          </w:rPr>
          <w:t>H</w:t>
        </w:r>
      </w:ins>
      <w:ins w:id="38" w:author="Idit Balachsan" w:date="2019-06-03T13:38:00Z">
        <w:r w:rsidR="0086052C">
          <w:rPr>
            <w:rFonts w:cs="David"/>
            <w:color w:val="000000"/>
          </w:rPr>
          <w:t>owever</w:t>
        </w:r>
      </w:ins>
      <w:ins w:id="39" w:author="Idit Balachsan" w:date="2019-06-03T13:48:00Z">
        <w:r w:rsidR="0086052C">
          <w:rPr>
            <w:rFonts w:cs="David"/>
            <w:color w:val="000000"/>
          </w:rPr>
          <w:t>,</w:t>
        </w:r>
      </w:ins>
      <w:ins w:id="40" w:author="Idit Balachsan" w:date="2019-06-03T13:49:00Z">
        <w:r w:rsidR="0086052C">
          <w:rPr>
            <w:rFonts w:cs="David"/>
            <w:color w:val="000000"/>
          </w:rPr>
          <w:t xml:space="preserve"> </w:t>
        </w:r>
      </w:ins>
      <w:ins w:id="41" w:author="Idit Balachsan" w:date="2019-06-04T07:49:00Z">
        <w:r w:rsidR="005F4850">
          <w:rPr>
            <w:rFonts w:cs="David"/>
            <w:color w:val="000000"/>
          </w:rPr>
          <w:t xml:space="preserve">their </w:t>
        </w:r>
      </w:ins>
      <w:ins w:id="42" w:author="Idit Balachsan" w:date="2019-06-03T13:49:00Z">
        <w:r w:rsidR="0086052C">
          <w:rPr>
            <w:rFonts w:cs="David"/>
            <w:color w:val="000000"/>
          </w:rPr>
          <w:t>reliability is often questionable</w:t>
        </w:r>
      </w:ins>
      <w:ins w:id="43" w:author="Idit Balachsan" w:date="2019-06-03T13:50:00Z">
        <w:r w:rsidR="0086052C">
          <w:rPr>
            <w:rFonts w:cs="David"/>
            <w:color w:val="000000"/>
          </w:rPr>
          <w:t xml:space="preserve">, </w:t>
        </w:r>
      </w:ins>
      <w:ins w:id="44" w:author="Idit Balachsan" w:date="2019-06-03T13:48:00Z">
        <w:r w:rsidR="0086052C" w:rsidRPr="0086052C">
          <w:rPr>
            <w:rFonts w:cs="David"/>
            <w:color w:val="000000"/>
          </w:rPr>
          <w:t xml:space="preserve">not necessarily because of any bias, but </w:t>
        </w:r>
      </w:ins>
      <w:ins w:id="45" w:author="Idit Balachsan" w:date="2019-06-03T13:50:00Z">
        <w:r w:rsidR="0086052C">
          <w:rPr>
            <w:rFonts w:cs="David"/>
            <w:color w:val="000000"/>
          </w:rPr>
          <w:t>due</w:t>
        </w:r>
      </w:ins>
      <w:ins w:id="46" w:author="Idit Balachsan" w:date="2019-06-03T13:48:00Z">
        <w:r w:rsidR="0086052C" w:rsidRPr="0086052C">
          <w:rPr>
            <w:rFonts w:cs="David"/>
            <w:color w:val="000000"/>
          </w:rPr>
          <w:t xml:space="preserve"> to inherent difficulties in the application of measurement techniques</w:t>
        </w:r>
      </w:ins>
      <w:ins w:id="47" w:author="Idit Balachsan" w:date="2019-06-03T13:51:00Z">
        <w:r w:rsidR="0086052C">
          <w:rPr>
            <w:rFonts w:cs="David"/>
            <w:color w:val="000000"/>
          </w:rPr>
          <w:t xml:space="preserve"> </w:t>
        </w:r>
      </w:ins>
      <w:ins w:id="48" w:author="Idit Balachsan" w:date="2019-06-03T13:54:00Z">
        <w:r w:rsidR="00BD6B00">
          <w:rPr>
            <w:rFonts w:cs="David"/>
            <w:color w:val="000000"/>
          </w:rPr>
          <w:fldChar w:fldCharType="begin" w:fldLock="1"/>
        </w:r>
      </w:ins>
      <w:r w:rsidR="005F4045">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[20]–[22]","plainTextFormattedCitation":"[20]–[22]","previouslyFormattedCitation":"[20]–[22]"},"properties":{"noteIndex":0},"schema":"https://github.com/citation-style-language/schema/raw/master/csl-citation.json"}</w:instrText>
      </w:r>
      <w:r w:rsidR="00BD6B00">
        <w:rPr>
          <w:rFonts w:cs="David"/>
          <w:color w:val="000000"/>
        </w:rPr>
        <w:fldChar w:fldCharType="separate"/>
      </w:r>
      <w:r w:rsidR="005F4045" w:rsidRPr="005F4045">
        <w:rPr>
          <w:rFonts w:cs="David"/>
          <w:noProof/>
          <w:color w:val="000000"/>
        </w:rPr>
        <w:t>[20]–[22]</w:t>
      </w:r>
      <w:ins w:id="49" w:author="Idit Balachsan" w:date="2019-06-03T13:54:00Z">
        <w:r w:rsidR="00BD6B00">
          <w:rPr>
            <w:rFonts w:cs="David"/>
            <w:color w:val="000000"/>
          </w:rPr>
          <w:fldChar w:fldCharType="end"/>
        </w:r>
      </w:ins>
      <w:ins w:id="50" w:author="Idit Balachsan" w:date="2019-06-03T13:50:00Z">
        <w:r w:rsidR="0086052C">
          <w:rPr>
            <w:rFonts w:cs="David"/>
            <w:color w:val="000000"/>
          </w:rPr>
          <w:t xml:space="preserve">. </w:t>
        </w:r>
      </w:ins>
    </w:p>
    <w:p w14:paraId="1B6DF635" w14:textId="57158074"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D732FE" w:rsidRPr="00A10451">
        <w:rPr>
          <w:rFonts w:cs="David" w:hint="cs"/>
          <w:color w:val="000000"/>
        </w:rPr>
        <w:fldChar w:fldCharType="separate"/>
      </w:r>
      <w:r w:rsidR="005F4045" w:rsidRPr="005F4045">
        <w:rPr>
          <w:rFonts w:cs="David"/>
          <w:noProof/>
          <w:color w:val="000000"/>
        </w:rPr>
        <w:t>[23]</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ins w:id="51" w:author="Idit Balachsan" w:date="2019-06-03T14:38:00Z">
        <w:r w:rsidR="00C16CB9">
          <w:rPr>
            <w:rFonts w:cs="David"/>
            <w:color w:val="000000" w:themeColor="text1"/>
          </w:rPr>
          <w:t xml:space="preserve">, </w:t>
        </w:r>
        <w:r w:rsidR="00C16CB9">
          <w:rPr>
            <w:rFonts w:cs="David"/>
            <w:color w:val="000000" w:themeColor="text1"/>
          </w:rPr>
          <w:t>rather than generating</w:t>
        </w:r>
        <w:r w:rsidR="00C16CB9">
          <w:rPr>
            <w:rFonts w:cs="David"/>
            <w:color w:val="000000" w:themeColor="text1"/>
          </w:rPr>
          <w:t xml:space="preserve"> high resolution conce</w:t>
        </w:r>
      </w:ins>
      <w:ins w:id="52" w:author="Idit Balachsan" w:date="2019-06-03T14:39:00Z">
        <w:r w:rsidR="00C16CB9">
          <w:rPr>
            <w:rFonts w:cs="David"/>
            <w:color w:val="000000" w:themeColor="text1"/>
          </w:rPr>
          <w:t>ntration maps;</w:t>
        </w:r>
      </w:ins>
      <w:r w:rsidR="00C13BDB" w:rsidRPr="00A10451">
        <w:rPr>
          <w:rFonts w:cs="David" w:hint="cs"/>
          <w:color w:val="000000" w:themeColor="text1"/>
        </w:rPr>
        <w:t xml:space="preserve"> </w:t>
      </w:r>
      <w:ins w:id="53" w:author="Idit Balachsan" w:date="2019-06-03T14:39:00Z">
        <w:r w:rsidR="00C16CB9">
          <w:rPr>
            <w:rFonts w:cs="David"/>
            <w:color w:val="000000" w:themeColor="text1"/>
          </w:rPr>
          <w:t>i</w:t>
        </w:r>
        <w:r w:rsidR="00C16CB9" w:rsidRPr="00A10451">
          <w:rPr>
            <w:rFonts w:cs="David" w:hint="cs"/>
            <w:color w:val="000000" w:themeColor="text1"/>
          </w:rPr>
          <w:t xml:space="preserve">n </w:t>
        </w:r>
      </w:ins>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5FB5E42B" w14:textId="391B86C5" w:rsidR="00E773DD" w:rsidRPr="00A10451" w:rsidRDefault="00E773DD" w:rsidP="00937E3F">
      <w:pPr>
        <w:pStyle w:val="Heading2"/>
      </w:pPr>
      <w:r w:rsidRPr="00A10451">
        <w:rPr>
          <w:rFonts w:hint="cs"/>
        </w:rPr>
        <w:t>Sensor network deployment</w:t>
      </w:r>
    </w:p>
    <w:p w14:paraId="3E4B47BD" w14:textId="5198437E" w:rsidR="00AE467C" w:rsidRDefault="003039CC" w:rsidP="0086074D">
      <w:pPr>
        <w:ind w:right="-2"/>
        <w:rPr>
          <w:ins w:id="54" w:author="Idit Balachsan" w:date="2019-06-04T10:57:00Z"/>
        </w:rPr>
      </w:pPr>
      <w:ins w:id="55" w:author="Idit Balachsan" w:date="2019-06-04T07:52:00Z">
        <w:r w:rsidRPr="003039CC">
          <w:rPr>
            <w:rFonts w:cs="David" w:hint="cs"/>
            <w:color w:val="000000"/>
          </w:rPr>
          <w:t>When resources are unlimited, the challenge of representing the pollution field well or sufficiently estimating source parameters, becomes trivial. </w:t>
        </w:r>
        <w:r w:rsidRPr="003039CC">
          <w:rPr>
            <w:rFonts w:cs="David"/>
            <w:color w:val="000000"/>
          </w:rPr>
          <w:t>All that is required is the deployment of a</w:t>
        </w:r>
      </w:ins>
      <w:ins w:id="56" w:author="Idit Balachsan" w:date="2019-06-04T07:53:00Z">
        <w:r w:rsidR="00462CE0">
          <w:rPr>
            <w:rFonts w:cs="David"/>
            <w:color w:val="000000"/>
          </w:rPr>
          <w:t>n e</w:t>
        </w:r>
      </w:ins>
      <w:ins w:id="57" w:author="Idit Balachsan" w:date="2019-06-04T07:54:00Z">
        <w:r w:rsidR="00462CE0">
          <w:rPr>
            <w:rFonts w:cs="David"/>
            <w:color w:val="000000"/>
          </w:rPr>
          <w:t xml:space="preserve">xtensive </w:t>
        </w:r>
      </w:ins>
      <w:ins w:id="58" w:author="Idit Balachsan" w:date="2019-06-04T07:52:00Z">
        <w:r w:rsidRPr="003039CC">
          <w:rPr>
            <w:rFonts w:cs="David"/>
            <w:color w:val="000000"/>
          </w:rPr>
          <w:t>number of sensors to reach full cover of the area. </w:t>
        </w:r>
        <w:r w:rsidRPr="003039CC">
          <w:rPr>
            <w:rFonts w:cs="David" w:hint="cs"/>
            <w:color w:val="000000"/>
          </w:rPr>
          <w:t>However, as financial and human resources are usually limited, a smart and rigorous deployment of a network of sensors is needed, one which can provide the best performance for its designated application with the lowest possible cost</w:t>
        </w:r>
      </w:ins>
      <w:ins w:id="59" w:author="Idit Balachsan" w:date="2019-06-04T10:44:00Z">
        <w:r w:rsidR="001B6362">
          <w:rPr>
            <w:rFonts w:cs="David"/>
            <w:color w:val="000000"/>
          </w:rPr>
          <w:t xml:space="preserve">. </w:t>
        </w:r>
      </w:ins>
      <w:ins w:id="60" w:author="Idit Balachsan" w:date="2019-06-04T10:45:00Z">
        <w:r w:rsidR="001B6362">
          <w:rPr>
            <w:rFonts w:cs="David"/>
            <w:color w:val="000000"/>
          </w:rPr>
          <w:t xml:space="preserve">The cost of a network is </w:t>
        </w:r>
      </w:ins>
      <w:ins w:id="61" w:author="Idit Balachsan" w:date="2019-06-04T10:42:00Z">
        <w:r w:rsidR="00695663">
          <w:rPr>
            <w:rFonts w:cs="David"/>
            <w:color w:val="000000"/>
          </w:rPr>
          <w:t>usually</w:t>
        </w:r>
      </w:ins>
      <w:ins w:id="62" w:author="Idit Balachsan" w:date="2019-06-04T10:41:00Z">
        <w:r w:rsidR="00695663">
          <w:rPr>
            <w:rFonts w:cs="David"/>
            <w:color w:val="000000"/>
          </w:rPr>
          <w:t xml:space="preserve"> determined by</w:t>
        </w:r>
      </w:ins>
      <w:ins w:id="63" w:author="Idit Balachsan" w:date="2019-06-04T10:40:00Z">
        <w:r w:rsidR="00695663">
          <w:rPr>
            <w:rFonts w:cs="David"/>
            <w:color w:val="000000" w:themeColor="text1"/>
          </w:rPr>
          <w:t xml:space="preserve"> the </w:t>
        </w:r>
      </w:ins>
      <w:ins w:id="64" w:author="Idit Balachsan" w:date="2019-06-04T10:37:00Z">
        <w:r w:rsidR="00AE467C">
          <w:t>number of sensors and their attributes</w:t>
        </w:r>
      </w:ins>
      <w:ins w:id="65" w:author="Idit Balachsan" w:date="2019-06-04T10:59:00Z">
        <w:r w:rsidR="00AB063E">
          <w:t xml:space="preserve">, such as </w:t>
        </w:r>
      </w:ins>
      <w:ins w:id="66" w:author="Idit Balachsan" w:date="2019-06-04T10:37:00Z">
        <w:r w:rsidR="00AE467C">
          <w:t>sensitivity and dynamic range</w:t>
        </w:r>
      </w:ins>
      <w:ins w:id="67" w:author="Idit Balachsan" w:date="2019-06-04T10:41:00Z">
        <w:r w:rsidR="00695663">
          <w:t xml:space="preserve">. </w:t>
        </w:r>
      </w:ins>
      <w:ins w:id="68" w:author="Idit Balachsan" w:date="2019-06-04T10:48:00Z">
        <w:r w:rsidR="001B6362">
          <w:t>Placement l</w:t>
        </w:r>
      </w:ins>
      <w:ins w:id="69" w:author="Idit Balachsan" w:date="2019-06-04T10:45:00Z">
        <w:r w:rsidR="001B6362">
          <w:t>ocations</w:t>
        </w:r>
      </w:ins>
      <w:ins w:id="70" w:author="Idit Balachsan" w:date="2019-06-04T10:52:00Z">
        <w:r w:rsidR="0086074D">
          <w:t xml:space="preserve"> need to be considered as well, </w:t>
        </w:r>
      </w:ins>
      <w:ins w:id="71" w:author="Idit Balachsan" w:date="2019-06-04T10:37:00Z">
        <w:r w:rsidR="00AE467C">
          <w:t>as the deployment of sensors close to a leak may be costly due to additional operational costs to cope with the expected harsh environment</w:t>
        </w:r>
      </w:ins>
      <w:ins w:id="72" w:author="Idit Balachsan" w:date="2019-06-04T10:53:00Z">
        <w:r w:rsidR="0086074D">
          <w:t xml:space="preserve">. On </w:t>
        </w:r>
      </w:ins>
      <w:ins w:id="73" w:author="Idit Balachsan" w:date="2019-06-04T10:37:00Z">
        <w:r w:rsidR="00AE467C">
          <w:t xml:space="preserve">the other hand, </w:t>
        </w:r>
      </w:ins>
      <w:ins w:id="74" w:author="Idit Balachsan" w:date="2019-06-04T11:57:00Z">
        <w:r w:rsidR="00C94290">
          <w:t xml:space="preserve">it </w:t>
        </w:r>
      </w:ins>
      <w:ins w:id="75" w:author="Idit Balachsan" w:date="2019-06-04T10:54:00Z">
        <w:r w:rsidR="0086074D">
          <w:t>can</w:t>
        </w:r>
      </w:ins>
      <w:ins w:id="76" w:author="Idit Balachsan" w:date="2019-06-04T10:37:00Z">
        <w:r w:rsidR="00AE467C">
          <w:t xml:space="preserve"> enable </w:t>
        </w:r>
        <w:r w:rsidR="00AE467C">
          <w:lastRenderedPageBreak/>
          <w:t>using less</w:t>
        </w:r>
      </w:ins>
      <w:ins w:id="77" w:author="Idit Balachsan" w:date="2019-06-04T10:57:00Z">
        <w:r w:rsidR="00393CBC">
          <w:t>-</w:t>
        </w:r>
      </w:ins>
      <w:ins w:id="78" w:author="Idit Balachsan" w:date="2019-06-04T10:37:00Z">
        <w:r w:rsidR="00AE467C">
          <w:t>sensitive sensor</w:t>
        </w:r>
      </w:ins>
      <w:ins w:id="79" w:author="Idit Balachsan" w:date="2019-06-04T10:55:00Z">
        <w:r w:rsidR="0086074D">
          <w:t>s, which are usually che</w:t>
        </w:r>
      </w:ins>
      <w:ins w:id="80" w:author="Idit Balachsan" w:date="2019-06-04T10:56:00Z">
        <w:r w:rsidR="0086074D">
          <w:t>aper</w:t>
        </w:r>
      </w:ins>
      <w:ins w:id="81" w:author="Idit Balachsan" w:date="2019-06-04T10:37:00Z">
        <w:r w:rsidR="00AE467C">
          <w:t xml:space="preserve">. It is also noted that in many industrial sites sensors locations may be limited due to economic and </w:t>
        </w:r>
      </w:ins>
      <w:ins w:id="82" w:author="Idit Balachsan" w:date="2019-06-04T10:57:00Z">
        <w:r w:rsidR="004B423C">
          <w:t>practical</w:t>
        </w:r>
      </w:ins>
      <w:ins w:id="83" w:author="Idit Balachsan" w:date="2019-06-04T10:37:00Z">
        <w:r w:rsidR="00AE467C">
          <w:t xml:space="preserve"> considerations.</w:t>
        </w:r>
      </w:ins>
    </w:p>
    <w:p w14:paraId="6E5F839F" w14:textId="6E67E8B6" w:rsidR="00BB6151" w:rsidRPr="00393CBC" w:rsidRDefault="00BB6151" w:rsidP="00C94290">
      <w:pPr>
        <w:ind w:right="-2" w:firstLine="720"/>
        <w:rPr>
          <w:ins w:id="84" w:author="Idit Balachsan" w:date="2019-06-04T10:37:00Z"/>
        </w:rPr>
      </w:pPr>
      <w:ins w:id="85" w:author="Idit Balachsan" w:date="2019-06-04T10:57:00Z">
        <w:r>
          <w:t>Se</w:t>
        </w:r>
      </w:ins>
      <w:ins w:id="86" w:author="Idit Balachsan" w:date="2019-06-04T10:58:00Z">
        <w:r>
          <w:t xml:space="preserve">nsor network redeployment… </w:t>
        </w:r>
      </w:ins>
    </w:p>
    <w:p w14:paraId="25836F23" w14:textId="7D1DEFFD" w:rsidR="00AE467C" w:rsidRPr="00A10451" w:rsidDel="00EE55DF" w:rsidRDefault="00EE55DF" w:rsidP="006D62E4">
      <w:pPr>
        <w:ind w:right="-2"/>
        <w:rPr>
          <w:del w:id="87" w:author="Idit Balachsan" w:date="2019-06-04T10:57:00Z"/>
          <w:rFonts w:cs="David"/>
          <w:color w:val="000000" w:themeColor="text1"/>
        </w:rPr>
      </w:pPr>
      <w:ins w:id="88" w:author="Idit Balachsan" w:date="2019-06-04T10:57:00Z">
        <w:r>
          <w:rPr>
            <w:rFonts w:cs="David"/>
            <w:color w:val="000000"/>
          </w:rPr>
          <w:tab/>
        </w:r>
      </w:ins>
    </w:p>
    <w:p w14:paraId="44E14C94" w14:textId="0BC7CB01" w:rsidR="00AE467C" w:rsidRPr="00AE467C" w:rsidRDefault="00CE7625" w:rsidP="00EE55DF">
      <w:pPr>
        <w:ind w:right="-2"/>
        <w:rPr>
          <w:rFonts w:cs="David"/>
          <w:rPrChange w:id="89" w:author="Idit Balachsan" w:date="2019-06-04T10:37:00Z">
            <w:rPr>
              <w:rFonts w:cs="David"/>
              <w:color w:val="000000" w:themeColor="text1"/>
            </w:rPr>
          </w:rPrChange>
        </w:rPr>
        <w:pPrChange w:id="90" w:author="Idit Balachsan" w:date="2019-06-04T10:57:00Z">
          <w:pPr>
            <w:ind w:right="-2" w:firstLine="720"/>
          </w:pPr>
        </w:pPrChange>
      </w:pPr>
      <w:r w:rsidRPr="00A10451">
        <w:rPr>
          <w:rFonts w:cs="David" w:hint="cs"/>
          <w:color w:val="000000"/>
        </w:rPr>
        <w:t xml:space="preserve">The following </w:t>
      </w:r>
      <w:r w:rsidR="004B7699" w:rsidRPr="00A10451">
        <w:rPr>
          <w:rFonts w:cs="David" w:hint="cs"/>
          <w:color w:val="000000"/>
        </w:rPr>
        <w:t>proposal</w:t>
      </w:r>
      <w:r w:rsidRPr="00A10451">
        <w:rPr>
          <w:rFonts w:cs="David" w:hint="cs"/>
          <w:color w:val="000000"/>
        </w:rPr>
        <w:t xml:space="preserve"> offers a</w:t>
      </w:r>
      <w:r w:rsidR="003D3F70" w:rsidRPr="00A10451">
        <w:rPr>
          <w:rFonts w:cs="David" w:hint="cs"/>
          <w:color w:val="000000"/>
        </w:rPr>
        <w:t xml:space="preserve"> multi-objective</w:t>
      </w:r>
      <w:r w:rsidR="004B7699" w:rsidRPr="00A10451">
        <w:rPr>
          <w:rFonts w:cs="David" w:hint="cs"/>
          <w:color w:val="000000"/>
        </w:rPr>
        <w:t xml:space="preserve"> optimization model</w:t>
      </w:r>
      <w:r w:rsidRPr="00A10451">
        <w:rPr>
          <w:rFonts w:cs="David" w:hint="cs"/>
          <w:color w:val="000000"/>
        </w:rPr>
        <w:t xml:space="preserve"> </w:t>
      </w:r>
      <w:r w:rsidR="00DD422D" w:rsidRPr="00A10451">
        <w:rPr>
          <w:rFonts w:cs="David" w:hint="cs"/>
          <w:color w:val="000000"/>
        </w:rPr>
        <w:t xml:space="preserve">for the deployment of </w:t>
      </w:r>
      <w:r w:rsidR="00C93308">
        <w:rPr>
          <w:rFonts w:cs="David"/>
          <w:color w:val="000000"/>
        </w:rPr>
        <w:t>WDESN in time and space</w:t>
      </w:r>
      <w:r w:rsidR="00C02315" w:rsidRPr="00A10451">
        <w:rPr>
          <w:rFonts w:cs="David" w:hint="cs"/>
          <w:color w:val="000000"/>
        </w:rPr>
        <w:t>,</w:t>
      </w:r>
      <w:r w:rsidR="00650E55" w:rsidRPr="00A10451">
        <w:rPr>
          <w:rFonts w:cs="David" w:hint="cs"/>
          <w:color w:val="000000"/>
        </w:rPr>
        <w:t xml:space="preserve"> </w:t>
      </w:r>
      <w:r w:rsidR="00316F25" w:rsidRPr="00A10451">
        <w:rPr>
          <w:rFonts w:cs="David" w:hint="cs"/>
          <w:color w:val="000000"/>
        </w:rPr>
        <w:t xml:space="preserve">aimed at </w:t>
      </w:r>
      <w:r w:rsidR="00C93308">
        <w:rPr>
          <w:rFonts w:cs="David"/>
          <w:color w:val="000000"/>
        </w:rPr>
        <w:t xml:space="preserve">finding a protocol for placing MSUs, under </w:t>
      </w:r>
      <w:ins w:id="91" w:author="Idit Balachsan" w:date="2019-06-03T12:36:00Z">
        <w:r w:rsidR="00E35FFC">
          <w:rPr>
            <w:rFonts w:cs="David"/>
            <w:color w:val="000000"/>
          </w:rPr>
          <w:t xml:space="preserve">a </w:t>
        </w:r>
      </w:ins>
      <w:r w:rsidR="00C93308">
        <w:rPr>
          <w:rFonts w:cs="David"/>
          <w:color w:val="000000"/>
        </w:rPr>
        <w:t xml:space="preserve">set of fiscal and geographical </w:t>
      </w:r>
      <w:commentRangeStart w:id="92"/>
      <w:r w:rsidR="00C93308">
        <w:rPr>
          <w:rFonts w:cs="David"/>
          <w:color w:val="000000"/>
        </w:rPr>
        <w:t>constraints</w:t>
      </w:r>
      <w:commentRangeEnd w:id="92"/>
      <w:r w:rsidR="00886172">
        <w:rPr>
          <w:rStyle w:val="CommentReference"/>
        </w:rPr>
        <w:commentReference w:id="92"/>
      </w:r>
      <w:r w:rsidR="00C93308">
        <w:rPr>
          <w:rFonts w:cs="David"/>
          <w:color w:val="000000"/>
        </w:rPr>
        <w:t xml:space="preserve">, </w:t>
      </w:r>
      <w:commentRangeStart w:id="93"/>
      <w:r w:rsidR="00C93308">
        <w:rPr>
          <w:rFonts w:cs="David"/>
          <w:color w:val="000000"/>
        </w:rPr>
        <w:t>so the best representation of the pollution field is obtained</w:t>
      </w:r>
      <w:commentRangeEnd w:id="93"/>
      <w:r w:rsidR="000D6246">
        <w:rPr>
          <w:rStyle w:val="CommentReference"/>
        </w:rPr>
        <w:commentReference w:id="93"/>
      </w:r>
      <w:r w:rsidR="00C93308">
        <w:rPr>
          <w:rFonts w:cs="David"/>
          <w:color w:val="000000"/>
        </w:rPr>
        <w:t xml:space="preserve">. </w:t>
      </w:r>
      <w:r w:rsidR="00316F25" w:rsidRPr="00A10451">
        <w:rPr>
          <w:rFonts w:cs="David" w:hint="cs"/>
          <w:color w:val="000000" w:themeColor="text1"/>
        </w:rPr>
        <w:t xml:space="preserve">The offered tool </w:t>
      </w:r>
      <w:r w:rsidRPr="00A10451">
        <w:rPr>
          <w:rFonts w:cs="David" w:hint="cs"/>
          <w:color w:val="000000"/>
        </w:rPr>
        <w:t xml:space="preserve">can serve stakeholders when either </w:t>
      </w:r>
      <w:r w:rsidR="001054FD" w:rsidRPr="00A10451">
        <w:rPr>
          <w:rFonts w:cs="David" w:hint="cs"/>
          <w:color w:val="000000"/>
        </w:rPr>
        <w:t xml:space="preserve">establishing a new </w:t>
      </w:r>
      <w:r w:rsidR="0093075C" w:rsidRPr="00A10451">
        <w:rPr>
          <w:rFonts w:cs="David" w:hint="cs"/>
          <w:color w:val="000000"/>
        </w:rPr>
        <w:t>network</w:t>
      </w:r>
      <w:r w:rsidRPr="00A10451">
        <w:rPr>
          <w:rFonts w:cs="David" w:hint="cs"/>
          <w:color w:val="000000"/>
        </w:rPr>
        <w:t xml:space="preserve"> or planning a span of sensors during a routine sampling task</w:t>
      </w:r>
      <w:ins w:id="94" w:author="Idit Balachsan" w:date="2019-06-04T09:25:00Z">
        <w:r w:rsidR="004F32E0">
          <w:rPr>
            <w:rFonts w:cs="David"/>
            <w:color w:val="000000"/>
          </w:rPr>
          <w:t xml:space="preserve"> for emission increase detection</w:t>
        </w:r>
      </w:ins>
      <w:r w:rsidR="00114ECE">
        <w:rPr>
          <w:rFonts w:cs="David"/>
          <w:color w:val="000000"/>
        </w:rPr>
        <w:t>.</w:t>
      </w:r>
      <w:r w:rsidR="00430604">
        <w:rPr>
          <w:rFonts w:cs="David"/>
          <w:color w:val="000000"/>
        </w:rPr>
        <w:t xml:space="preserve"> </w:t>
      </w:r>
      <w:r w:rsidRPr="00A10451">
        <w:rPr>
          <w:rFonts w:cs="David" w:hint="cs"/>
          <w:color w:val="000000"/>
        </w:rPr>
        <w:t xml:space="preserve">It </w:t>
      </w:r>
      <w:r w:rsidR="001054FD" w:rsidRPr="00A10451">
        <w:rPr>
          <w:rFonts w:cs="David" w:hint="cs"/>
          <w:color w:val="000000"/>
        </w:rPr>
        <w:t xml:space="preserve">considers the time </w:t>
      </w:r>
      <w:r w:rsidR="00AC14BA" w:rsidRPr="00A10451">
        <w:rPr>
          <w:rFonts w:cs="David" w:hint="cs"/>
          <w:color w:val="000000"/>
        </w:rPr>
        <w:t>varying</w:t>
      </w:r>
      <w:r w:rsidR="001054FD" w:rsidRPr="00A10451">
        <w:rPr>
          <w:rFonts w:cs="David" w:hint="cs"/>
          <w:color w:val="000000"/>
        </w:rPr>
        <w:t xml:space="preserve"> </w:t>
      </w:r>
      <w:r w:rsidR="00A87A7F" w:rsidRPr="00A10451">
        <w:rPr>
          <w:rFonts w:cs="David" w:hint="cs"/>
          <w:color w:val="000000"/>
        </w:rPr>
        <w:t xml:space="preserve">meteorological </w:t>
      </w:r>
      <w:r w:rsidR="001054FD" w:rsidRPr="00A10451">
        <w:rPr>
          <w:rFonts w:cs="David" w:hint="cs"/>
          <w:color w:val="000000"/>
        </w:rPr>
        <w:t>conditions</w:t>
      </w:r>
      <w:r w:rsidR="00870804" w:rsidRPr="00A10451">
        <w:rPr>
          <w:rFonts w:cs="David" w:hint="cs"/>
          <w:color w:val="000000"/>
        </w:rPr>
        <w:t xml:space="preserve"> </w:t>
      </w:r>
      <w:r w:rsidR="006F2406" w:rsidRPr="00A10451">
        <w:rPr>
          <w:rFonts w:cs="David" w:hint="cs"/>
          <w:color w:val="000000"/>
        </w:rPr>
        <w:t xml:space="preserve">(wind </w:t>
      </w:r>
      <w:r w:rsidR="00F573CB" w:rsidRPr="00A10451">
        <w:rPr>
          <w:rFonts w:cs="David" w:hint="cs"/>
          <w:color w:val="000000"/>
        </w:rPr>
        <w:t>velocity</w:t>
      </w:r>
      <w:r w:rsidR="006F2406" w:rsidRPr="00A10451">
        <w:rPr>
          <w:rFonts w:cs="David" w:hint="cs"/>
          <w:color w:val="000000"/>
        </w:rPr>
        <w:t xml:space="preserve"> and atmospheric stability) </w:t>
      </w:r>
      <w:r w:rsidR="00870804" w:rsidRPr="00A10451">
        <w:rPr>
          <w:rFonts w:cs="David" w:hint="cs"/>
          <w:color w:val="000000"/>
        </w:rPr>
        <w:t xml:space="preserve">and </w:t>
      </w:r>
      <w:r w:rsidR="003D3F70" w:rsidRPr="00A10451">
        <w:rPr>
          <w:rFonts w:cs="David" w:hint="cs"/>
          <w:color w:val="000000"/>
        </w:rPr>
        <w:t>uses</w:t>
      </w:r>
      <w:r w:rsidR="00A85806" w:rsidRPr="00A10451">
        <w:rPr>
          <w:rFonts w:cs="David" w:hint="cs"/>
          <w:color w:val="000000"/>
        </w:rPr>
        <w:t xml:space="preserve"> </w:t>
      </w:r>
      <w:r w:rsidR="003D3F70" w:rsidRPr="00A10451">
        <w:rPr>
          <w:rFonts w:cs="David" w:hint="cs"/>
          <w:color w:val="000000"/>
        </w:rPr>
        <w:t xml:space="preserve">as an objective a </w:t>
      </w:r>
      <w:r w:rsidR="00AF3356" w:rsidRPr="00A10451">
        <w:rPr>
          <w:rFonts w:cs="David" w:hint="cs"/>
          <w:color w:val="000000"/>
        </w:rPr>
        <w:t xml:space="preserve">quantitative </w:t>
      </w:r>
      <w:r w:rsidR="00A85806" w:rsidRPr="00A10451">
        <w:rPr>
          <w:rFonts w:cs="David" w:hint="cs"/>
          <w:color w:val="000000"/>
        </w:rPr>
        <w:t xml:space="preserve">measure </w:t>
      </w:r>
      <w:r w:rsidR="00AF3356" w:rsidRPr="00A10451">
        <w:rPr>
          <w:rFonts w:cs="David" w:hint="cs"/>
          <w:color w:val="000000"/>
        </w:rPr>
        <w:t>of the complexity of the given set</w:t>
      </w:r>
      <w:r w:rsidR="0075316D" w:rsidRPr="00A10451">
        <w:rPr>
          <w:rFonts w:cs="David" w:hint="cs"/>
          <w:color w:val="000000"/>
        </w:rPr>
        <w:t xml:space="preserve"> of </w:t>
      </w:r>
      <w:commentRangeStart w:id="95"/>
      <w:r w:rsidR="0075316D" w:rsidRPr="00A10451">
        <w:rPr>
          <w:rFonts w:cs="David" w:hint="cs"/>
          <w:color w:val="000000"/>
        </w:rPr>
        <w:t>sources</w:t>
      </w:r>
      <w:r w:rsidR="00D22FDA">
        <w:rPr>
          <w:rFonts w:cs="David"/>
          <w:color w:val="000000"/>
        </w:rPr>
        <w:t>/sensor</w:t>
      </w:r>
      <w:ins w:id="96" w:author="Idit Balachsan" w:date="2019-06-03T12:37:00Z">
        <w:r w:rsidR="00E35FFC">
          <w:rPr>
            <w:rFonts w:cs="David"/>
            <w:color w:val="000000"/>
          </w:rPr>
          <w:t>s</w:t>
        </w:r>
      </w:ins>
      <w:r w:rsidR="00D22FDA">
        <w:rPr>
          <w:rFonts w:cs="David"/>
          <w:color w:val="000000"/>
        </w:rPr>
        <w:t xml:space="preserve"> </w:t>
      </w:r>
      <w:commentRangeEnd w:id="95"/>
      <w:r w:rsidR="00E35FFC">
        <w:rPr>
          <w:rStyle w:val="CommentReference"/>
        </w:rPr>
        <w:commentReference w:id="95"/>
      </w:r>
      <w:r w:rsidR="00D22FDA">
        <w:rPr>
          <w:rFonts w:cs="David"/>
          <w:color w:val="000000"/>
        </w:rPr>
        <w:t>geometries</w:t>
      </w:r>
      <w:r w:rsidR="00B43F70" w:rsidRPr="00A10451">
        <w:rPr>
          <w:rFonts w:cs="David" w:hint="cs"/>
          <w:color w:val="000000"/>
        </w:rPr>
        <w:t xml:space="preserve">, making it possible to evaluate </w:t>
      </w:r>
      <w:r w:rsidR="007B69F6">
        <w:rPr>
          <w:rFonts w:cs="David"/>
          <w:color w:val="000000"/>
        </w:rPr>
        <w:t xml:space="preserve">"scene complexity", i.e. the potential </w:t>
      </w:r>
      <w:r w:rsidR="00BA4CC3" w:rsidRPr="00A10451">
        <w:rPr>
          <w:rFonts w:cs="David" w:hint="cs"/>
          <w:color w:val="000000"/>
        </w:rPr>
        <w:t xml:space="preserve">to separate </w:t>
      </w:r>
      <w:r w:rsidR="00806701" w:rsidRPr="00A10451">
        <w:rPr>
          <w:rFonts w:cs="David" w:hint="cs"/>
          <w:color w:val="000000"/>
        </w:rPr>
        <w:t xml:space="preserve">overlapping </w:t>
      </w:r>
      <w:r w:rsidR="00BA4CC3" w:rsidRPr="00A10451">
        <w:rPr>
          <w:rFonts w:cs="David" w:hint="cs"/>
        </w:rPr>
        <w:t>pollution plumes</w:t>
      </w:r>
      <w:r w:rsidR="00806701" w:rsidRPr="00A10451">
        <w:rPr>
          <w:rFonts w:cs="David" w:hint="cs"/>
        </w:rPr>
        <w:t>, once sensors are deployed</w:t>
      </w:r>
      <w:r w:rsidR="007B69F6">
        <w:rPr>
          <w:rFonts w:cs="David"/>
        </w:rPr>
        <w:t xml:space="preserve"> at specific locations</w:t>
      </w:r>
      <w:r w:rsidR="00BA4CC3" w:rsidRPr="00A10451">
        <w:rPr>
          <w:rFonts w:cs="David" w:hint="cs"/>
        </w:rPr>
        <w:t>.</w:t>
      </w:r>
      <w:r w:rsidR="00942BAA" w:rsidRPr="00A10451">
        <w:rPr>
          <w:rFonts w:cs="David" w:hint="cs"/>
        </w:rPr>
        <w:t xml:space="preserve"> </w:t>
      </w:r>
      <w:r w:rsidR="00E335D5" w:rsidRPr="00A10451">
        <w:rPr>
          <w:rFonts w:cs="David" w:hint="cs"/>
        </w:rPr>
        <w:t xml:space="preserve"> </w:t>
      </w:r>
    </w:p>
    <w:p w14:paraId="79A55EC5" w14:textId="33B0CAE3" w:rsidR="00F229D5" w:rsidRDefault="00B011EB" w:rsidP="002976D9">
      <w:pPr>
        <w:pStyle w:val="Heading1"/>
        <w:rPr>
          <w:ins w:id="97" w:author="Idit Balachsan" w:date="2019-06-03T14:47:00Z"/>
        </w:rPr>
      </w:pPr>
      <w:r w:rsidRPr="00A10451">
        <w:rPr>
          <w:rFonts w:hint="cs"/>
        </w:rPr>
        <w:t>Research objectives</w:t>
      </w:r>
      <w:r w:rsidR="00B139E0" w:rsidRPr="00A10451">
        <w:rPr>
          <w:rFonts w:hint="cs"/>
        </w:rPr>
        <w:t xml:space="preserve"> </w:t>
      </w:r>
    </w:p>
    <w:p w14:paraId="6E1CE7A5" w14:textId="72DD435D" w:rsidR="00383F75" w:rsidRDefault="001C09EB" w:rsidP="00A93579">
      <w:pPr>
        <w:pStyle w:val="Default"/>
        <w:spacing w:line="360" w:lineRule="auto"/>
        <w:jc w:val="both"/>
        <w:rPr>
          <w:ins w:id="98" w:author="Idit Balachsan" w:date="2019-06-05T13:51:00Z"/>
          <w:rtl/>
        </w:rPr>
      </w:pPr>
      <w:ins w:id="99" w:author="Idit Balachsan" w:date="2019-06-03T15:25:00Z">
        <w:r>
          <w:t xml:space="preserve">The </w:t>
        </w:r>
      </w:ins>
      <w:ins w:id="100" w:author="Idit Balachsan" w:date="2019-06-03T15:49:00Z">
        <w:r w:rsidR="00E247B3">
          <w:t>general</w:t>
        </w:r>
      </w:ins>
      <w:ins w:id="101" w:author="Idit Balachsan" w:date="2019-06-03T15:25:00Z">
        <w:r>
          <w:t xml:space="preserve"> objective of the proposed work is </w:t>
        </w:r>
      </w:ins>
      <w:ins w:id="102" w:author="Idit Balachsan" w:date="2019-06-03T15:47:00Z">
        <w:r w:rsidR="000D6246">
          <w:t>to find a set of optimal solutions for</w:t>
        </w:r>
      </w:ins>
      <w:ins w:id="103" w:author="Idit Balachsan" w:date="2019-06-03T15:48:00Z">
        <w:r w:rsidR="000D6246">
          <w:t xml:space="preserve"> the deployment of a</w:t>
        </w:r>
      </w:ins>
      <w:ins w:id="104" w:author="Idit Balachsan" w:date="2019-06-03T14:17:00Z">
        <w:r w:rsidR="0017559F">
          <w:t xml:space="preserve"> </w:t>
        </w:r>
        <w:r w:rsidR="0017559F" w:rsidRPr="00A10451">
          <w:rPr>
            <w:rFonts w:cs="David" w:hint="cs"/>
          </w:rPr>
          <w:t>WDESN</w:t>
        </w:r>
      </w:ins>
      <w:ins w:id="105" w:author="Idit Balachsan" w:date="2019-06-03T15:48:00Z">
        <w:r w:rsidR="000D6246">
          <w:t xml:space="preserve">, </w:t>
        </w:r>
      </w:ins>
      <w:ins w:id="106" w:author="Idit Balachsan" w:date="2019-06-03T14:17:00Z">
        <w:r w:rsidR="00AD30F1">
          <w:t xml:space="preserve">for </w:t>
        </w:r>
      </w:ins>
      <w:ins w:id="107" w:author="Idit Balachsan" w:date="2019-06-04T08:18:00Z">
        <w:r w:rsidR="00AD30F1">
          <w:t xml:space="preserve">the purpose of </w:t>
        </w:r>
      </w:ins>
      <w:ins w:id="108" w:author="Idit Balachsan" w:date="2019-06-04T09:01:00Z">
        <w:r w:rsidR="00AD30F1">
          <w:t xml:space="preserve">obtaining </w:t>
        </w:r>
      </w:ins>
      <w:ins w:id="109" w:author="Idit Balachsan" w:date="2019-06-03T14:17:00Z">
        <w:r w:rsidR="0017559F">
          <w:t xml:space="preserve">early warning in the case of </w:t>
        </w:r>
      </w:ins>
      <w:ins w:id="110" w:author="Idit Balachsan" w:date="2019-06-04T08:17:00Z">
        <w:r w:rsidR="00383F75">
          <w:t xml:space="preserve">an </w:t>
        </w:r>
      </w:ins>
      <w:ins w:id="111" w:author="Idit Balachsan" w:date="2019-06-03T14:17:00Z">
        <w:r w:rsidR="0017559F">
          <w:t xml:space="preserve">increase in industrial gas emission </w:t>
        </w:r>
      </w:ins>
      <w:ins w:id="112" w:author="Idit Balachsan" w:date="2019-06-03T15:48:00Z">
        <w:r w:rsidR="000D6246">
          <w:t>or</w:t>
        </w:r>
      </w:ins>
      <w:ins w:id="113" w:author="Idit Balachsan" w:date="2019-06-03T14:17:00Z">
        <w:r w:rsidR="0017559F">
          <w:t xml:space="preserve"> for </w:t>
        </w:r>
      </w:ins>
      <w:ins w:id="114" w:author="Idit Balachsan" w:date="2019-06-04T08:18:00Z">
        <w:r w:rsidR="00383F75">
          <w:t xml:space="preserve">the purpose of </w:t>
        </w:r>
      </w:ins>
      <w:ins w:id="115" w:author="Idit Balachsan" w:date="2019-06-03T14:17:00Z">
        <w:r w:rsidR="0017559F">
          <w:t xml:space="preserve">generating </w:t>
        </w:r>
        <w:r w:rsidR="0017559F" w:rsidRPr="005C04EA">
          <w:t xml:space="preserve">pollution </w:t>
        </w:r>
        <w:r w:rsidR="0017559F" w:rsidRPr="005C137A">
          <w:t>dens</w:t>
        </w:r>
        <w:r w:rsidR="0017559F" w:rsidRPr="005C137A">
          <w:t>e</w:t>
        </w:r>
        <w:r w:rsidR="0017559F" w:rsidRPr="005C137A">
          <w:t xml:space="preserve"> map</w:t>
        </w:r>
      </w:ins>
      <w:ins w:id="116" w:author="Idit Balachsan" w:date="2019-06-03T15:46:00Z">
        <w:r w:rsidR="000D6246" w:rsidRPr="005C04EA">
          <w:t>s</w:t>
        </w:r>
      </w:ins>
      <w:ins w:id="117" w:author="Idit Balachsan" w:date="2019-06-03T14:17:00Z">
        <w:r w:rsidR="0017559F" w:rsidRPr="005C04EA">
          <w:t>.</w:t>
        </w:r>
        <w:r w:rsidR="0017559F">
          <w:t xml:space="preserve"> </w:t>
        </w:r>
      </w:ins>
      <w:ins w:id="118" w:author="Idit Balachsan" w:date="2019-06-03T15:50:00Z">
        <w:r w:rsidR="00E247B3">
          <w:t xml:space="preserve">The set of solutions will </w:t>
        </w:r>
      </w:ins>
      <w:ins w:id="119" w:author="Idit Balachsan" w:date="2019-06-03T14:17:00Z">
        <w:r w:rsidR="0017559F">
          <w:t xml:space="preserve">be </w:t>
        </w:r>
      </w:ins>
      <w:ins w:id="120" w:author="Idit Balachsan" w:date="2019-06-04T08:22:00Z">
        <w:r w:rsidR="00383F75">
          <w:t>retrieved</w:t>
        </w:r>
      </w:ins>
      <w:ins w:id="121" w:author="Idit Balachsan" w:date="2019-06-03T14:17:00Z">
        <w:r w:rsidR="0017559F">
          <w:t xml:space="preserve"> using multi</w:t>
        </w:r>
      </w:ins>
      <w:ins w:id="122" w:author="Idit Balachsan" w:date="2019-06-03T15:50:00Z">
        <w:r w:rsidR="00E247B3">
          <w:t>-</w:t>
        </w:r>
      </w:ins>
      <w:ins w:id="123" w:author="Idit Balachsan" w:date="2019-06-03T14:17:00Z">
        <w:r w:rsidR="0017559F">
          <w:t xml:space="preserve">objective optimization techniques that balance between detection </w:t>
        </w:r>
      </w:ins>
      <w:ins w:id="124" w:author="Idit Balachsan" w:date="2019-06-03T15:51:00Z">
        <w:r w:rsidR="00E247B3">
          <w:t xml:space="preserve">capabilities </w:t>
        </w:r>
      </w:ins>
      <w:ins w:id="125" w:author="Idit Balachsan" w:date="2019-06-03T15:58:00Z">
        <w:r w:rsidR="00E85EC5">
          <w:t xml:space="preserve">of the </w:t>
        </w:r>
      </w:ins>
      <w:ins w:id="126" w:author="Idit Balachsan" w:date="2019-06-04T11:03:00Z">
        <w:r w:rsidR="001149B1">
          <w:t xml:space="preserve">network of </w:t>
        </w:r>
      </w:ins>
      <w:ins w:id="127" w:author="Idit Balachsan" w:date="2019-06-03T15:58:00Z">
        <w:r w:rsidR="00E85EC5">
          <w:t xml:space="preserve">sensors </w:t>
        </w:r>
      </w:ins>
      <w:ins w:id="128" w:author="Idit Balachsan" w:date="2019-06-03T14:17:00Z">
        <w:r w:rsidR="0017559F">
          <w:t>and operational requirements</w:t>
        </w:r>
      </w:ins>
      <w:ins w:id="129" w:author="Idit Balachsan" w:date="2019-06-03T16:00:00Z">
        <w:r w:rsidR="00E85EC5">
          <w:t xml:space="preserve"> (e.g.</w:t>
        </w:r>
      </w:ins>
      <w:ins w:id="130" w:author="Idit Balachsan" w:date="2019-06-03T16:01:00Z">
        <w:r w:rsidR="00731E10">
          <w:t xml:space="preserve"> cost</w:t>
        </w:r>
      </w:ins>
      <w:ins w:id="131" w:author="Idit Balachsan" w:date="2019-06-04T08:05:00Z">
        <w:r w:rsidR="00B838BD">
          <w:rPr>
            <w:rFonts w:asciiTheme="majorBidi" w:hAnsiTheme="majorBidi" w:cstheme="majorBidi"/>
          </w:rPr>
          <w:t xml:space="preserve"> </w:t>
        </w:r>
      </w:ins>
      <w:ins w:id="132" w:author="Idit Balachsan" w:date="2019-06-03T16:02:00Z">
        <w:r w:rsidR="00731E10">
          <w:t>and</w:t>
        </w:r>
      </w:ins>
      <w:ins w:id="133" w:author="Idit Balachsan" w:date="2019-06-03T16:01:00Z">
        <w:r w:rsidR="00E85EC5">
          <w:t xml:space="preserve"> </w:t>
        </w:r>
      </w:ins>
      <w:ins w:id="134" w:author="Idit Balachsan" w:date="2019-06-03T16:02:00Z">
        <w:r w:rsidR="00731E10">
          <w:t xml:space="preserve">physical </w:t>
        </w:r>
      </w:ins>
      <w:ins w:id="135" w:author="Idit Balachsan" w:date="2019-06-03T16:01:00Z">
        <w:r w:rsidR="00731E10">
          <w:t>field constraints</w:t>
        </w:r>
      </w:ins>
      <w:ins w:id="136" w:author="Idit Balachsan" w:date="2019-06-03T16:00:00Z">
        <w:r w:rsidR="00E85EC5">
          <w:t xml:space="preserve">). </w:t>
        </w:r>
      </w:ins>
      <w:ins w:id="137" w:author="Idit Balachsan" w:date="2019-06-04T09:46:00Z">
        <w:r w:rsidR="00237970">
          <w:t>T</w:t>
        </w:r>
      </w:ins>
      <w:ins w:id="138" w:author="Idit Balachsan" w:date="2019-06-04T08:19:00Z">
        <w:r w:rsidR="00383F75">
          <w:rPr>
            <w:rFonts w:asciiTheme="majorBidi" w:eastAsia="Times New Roman" w:hAnsiTheme="majorBidi" w:cstheme="majorBidi"/>
          </w:rPr>
          <w:t xml:space="preserve">he </w:t>
        </w:r>
        <w:r w:rsidR="00383F75">
          <w:rPr>
            <w:rFonts w:asciiTheme="majorBidi" w:eastAsia="Times New Roman" w:hAnsiTheme="majorBidi" w:cstheme="majorBidi"/>
          </w:rPr>
          <w:t>multi</w:t>
        </w:r>
      </w:ins>
      <w:ins w:id="139" w:author="Idit Balachsan" w:date="2019-06-04T08:26:00Z">
        <w:r w:rsidR="00FC36A0">
          <w:rPr>
            <w:rFonts w:asciiTheme="majorBidi" w:eastAsia="Times New Roman" w:hAnsiTheme="majorBidi" w:cstheme="majorBidi"/>
          </w:rPr>
          <w:t>-</w:t>
        </w:r>
      </w:ins>
      <w:ins w:id="140" w:author="Idit Balachsan" w:date="2019-06-04T08:19:00Z">
        <w:r w:rsidR="00383F75">
          <w:rPr>
            <w:rFonts w:asciiTheme="majorBidi" w:eastAsia="Times New Roman" w:hAnsiTheme="majorBidi" w:cstheme="majorBidi"/>
          </w:rPr>
          <w:t xml:space="preserve">objective optimization </w:t>
        </w:r>
        <w:r w:rsidR="00383F75">
          <w:rPr>
            <w:rFonts w:asciiTheme="majorBidi" w:eastAsia="Times New Roman" w:hAnsiTheme="majorBidi" w:cstheme="majorBidi"/>
          </w:rPr>
          <w:t xml:space="preserve">will </w:t>
        </w:r>
        <w:r w:rsidR="00383F75">
          <w:rPr>
            <w:rFonts w:asciiTheme="majorBidi" w:eastAsia="Times New Roman" w:hAnsiTheme="majorBidi" w:cstheme="majorBidi"/>
          </w:rPr>
          <w:t xml:space="preserve">allow decision makers to </w:t>
        </w:r>
      </w:ins>
      <w:ins w:id="141" w:author="Idit Balachsan" w:date="2019-06-04T08:27:00Z">
        <w:r w:rsidR="00FC36A0">
          <w:rPr>
            <w:rFonts w:asciiTheme="majorBidi" w:eastAsia="Times New Roman" w:hAnsiTheme="majorBidi" w:cstheme="majorBidi"/>
          </w:rPr>
          <w:t xml:space="preserve">discover tradeoffs between </w:t>
        </w:r>
      </w:ins>
      <w:ins w:id="142" w:author="Idit Balachsan" w:date="2019-06-04T08:19:00Z">
        <w:r w:rsidR="00383F75">
          <w:rPr>
            <w:rFonts w:asciiTheme="majorBidi" w:eastAsia="Times New Roman" w:hAnsiTheme="majorBidi" w:cstheme="majorBidi"/>
          </w:rPr>
          <w:t xml:space="preserve">performance criteria </w:t>
        </w:r>
      </w:ins>
      <w:ins w:id="143" w:author="Idit Balachsan" w:date="2019-06-04T08:25:00Z">
        <w:r w:rsidR="00FC36A0">
          <w:rPr>
            <w:rFonts w:asciiTheme="majorBidi" w:eastAsia="Times New Roman" w:hAnsiTheme="majorBidi" w:cstheme="majorBidi"/>
          </w:rPr>
          <w:t xml:space="preserve">and </w:t>
        </w:r>
      </w:ins>
      <w:ins w:id="144" w:author="Idit Balachsan" w:date="2019-06-04T11:06:00Z">
        <w:r w:rsidR="00542E57">
          <w:rPr>
            <w:rFonts w:asciiTheme="majorBidi" w:eastAsia="Times New Roman" w:hAnsiTheme="majorBidi" w:cstheme="majorBidi"/>
          </w:rPr>
          <w:t>to consider</w:t>
        </w:r>
      </w:ins>
      <w:ins w:id="145" w:author="Idit Balachsan" w:date="2019-06-04T08:19:00Z">
        <w:r w:rsidR="00383F75">
          <w:rPr>
            <w:rFonts w:asciiTheme="majorBidi" w:eastAsia="Times New Roman" w:hAnsiTheme="majorBidi" w:cstheme="majorBidi"/>
          </w:rPr>
          <w:t xml:space="preserve"> alternative</w:t>
        </w:r>
      </w:ins>
      <w:ins w:id="146" w:author="Idit Balachsan" w:date="2019-06-04T08:34:00Z">
        <w:r w:rsidR="00FC36A0">
          <w:rPr>
            <w:rFonts w:asciiTheme="majorBidi" w:eastAsia="Times New Roman" w:hAnsiTheme="majorBidi" w:cstheme="majorBidi"/>
          </w:rPr>
          <w:t xml:space="preserve"> modes of action</w:t>
        </w:r>
      </w:ins>
      <w:ins w:id="147" w:author="Idit Balachsan" w:date="2019-06-04T08:19:00Z">
        <w:r w:rsidR="00383F75">
          <w:rPr>
            <w:rFonts w:asciiTheme="majorBidi" w:eastAsia="Times New Roman" w:hAnsiTheme="majorBidi" w:cstheme="majorBidi"/>
          </w:rPr>
          <w:t xml:space="preserve"> that may not have been apparent prior to the analysis.</w:t>
        </w:r>
      </w:ins>
      <w:ins w:id="148" w:author="Idit Balachsan" w:date="2019-06-04T09:30:00Z">
        <w:r w:rsidR="00A93579" w:rsidRPr="00A93579">
          <w:t xml:space="preserve"> </w:t>
        </w:r>
        <w:r w:rsidR="00A93579">
          <w:t>Later, the proposed scheme will</w:t>
        </w:r>
        <w:r w:rsidR="00A93579">
          <w:t xml:space="preserve"> be used to</w:t>
        </w:r>
        <w:r w:rsidR="00BB130A">
          <w:t xml:space="preserve"> </w:t>
        </w:r>
      </w:ins>
      <w:ins w:id="149" w:author="Idit Balachsan" w:date="2019-06-04T09:50:00Z">
        <w:r w:rsidR="0036760D">
          <w:t xml:space="preserve">address the problem of a dynamic </w:t>
        </w:r>
      </w:ins>
      <w:ins w:id="150" w:author="Idit Balachsan" w:date="2019-06-04T10:14:00Z">
        <w:r w:rsidR="00057AF2">
          <w:t xml:space="preserve">network, with the </w:t>
        </w:r>
      </w:ins>
      <w:ins w:id="151" w:author="Idit Balachsan" w:date="2019-06-04T10:15:00Z">
        <w:r w:rsidR="00057AF2">
          <w:t xml:space="preserve">goal of </w:t>
        </w:r>
      </w:ins>
      <w:ins w:id="152" w:author="Idit Balachsan" w:date="2019-06-04T10:17:00Z">
        <w:r w:rsidR="00057AF2">
          <w:t>finding the optim</w:t>
        </w:r>
        <w:r w:rsidR="00196822">
          <w:t xml:space="preserve">al </w:t>
        </w:r>
      </w:ins>
      <w:ins w:id="153" w:author="Idit Balachsan" w:date="2019-06-04T10:18:00Z">
        <w:r w:rsidR="00B35D2E">
          <w:t xml:space="preserve">redeployment </w:t>
        </w:r>
        <w:r w:rsidR="00DB3AA4">
          <w:t>in each time step</w:t>
        </w:r>
      </w:ins>
      <w:ins w:id="154" w:author="Idit Balachsan" w:date="2019-06-04T10:19:00Z">
        <w:r w:rsidR="00FC0F6C">
          <w:t xml:space="preserve"> that induces mi</w:t>
        </w:r>
      </w:ins>
      <w:ins w:id="155" w:author="Idit Balachsan" w:date="2019-06-04T10:33:00Z">
        <w:r w:rsidR="00FC0F6C">
          <w:t>nimal</w:t>
        </w:r>
      </w:ins>
      <w:ins w:id="156" w:author="Idit Balachsan" w:date="2019-06-04T10:34:00Z">
        <w:r w:rsidR="00FC0F6C">
          <w:t xml:space="preserve"> transfer effort</w:t>
        </w:r>
        <w:r w:rsidR="005856CE">
          <w:t xml:space="preserve"> (</w:t>
        </w:r>
      </w:ins>
      <w:ins w:id="157" w:author="Idit Balachsan" w:date="2019-06-04T11:06:00Z">
        <w:r w:rsidR="00E45BCF">
          <w:t>…</w:t>
        </w:r>
      </w:ins>
      <w:ins w:id="158" w:author="Idit Balachsan" w:date="2019-06-04T10:34:00Z">
        <w:r w:rsidR="005856CE">
          <w:t>???)</w:t>
        </w:r>
        <w:r w:rsidR="00FC0F6C">
          <w:t xml:space="preserve">. </w:t>
        </w:r>
      </w:ins>
      <w:ins w:id="159" w:author="Idit Balachsan" w:date="2019-06-05T13:49:00Z">
        <w:r w:rsidR="00134BBA">
          <w:rPr>
            <w:rFonts w:hint="cs"/>
            <w:rtl/>
          </w:rPr>
          <w:t>מינימום חיישנים שזזים ל</w:t>
        </w:r>
      </w:ins>
      <w:ins w:id="160" w:author="Idit Balachsan" w:date="2019-06-05T13:50:00Z">
        <w:r w:rsidR="00134BBA">
          <w:rPr>
            <w:rFonts w:hint="cs"/>
            <w:rtl/>
          </w:rPr>
          <w:t xml:space="preserve">עומת מינימום מרחק להזיז. שני אובייקטים אלו מתנגשים. </w:t>
        </w:r>
      </w:ins>
    </w:p>
    <w:p w14:paraId="2D6E463D" w14:textId="5384EC8F" w:rsidR="0089136D" w:rsidRDefault="0089136D" w:rsidP="00A93579">
      <w:pPr>
        <w:pStyle w:val="Default"/>
        <w:spacing w:line="360" w:lineRule="auto"/>
        <w:jc w:val="both"/>
        <w:rPr>
          <w:ins w:id="161" w:author="Idit Balachsan" w:date="2019-06-04T11:24:00Z"/>
          <w:rFonts w:hint="cs"/>
          <w:rtl/>
        </w:rPr>
      </w:pPr>
      <w:ins w:id="162" w:author="Idit Balachsan" w:date="2019-06-05T13:51:00Z">
        <w:r>
          <w:rPr>
            <w:rFonts w:hint="cs"/>
            <w:rtl/>
          </w:rPr>
          <w:t>אפשר גם מרחק בריבוע כך שיש</w:t>
        </w:r>
      </w:ins>
      <w:ins w:id="163" w:author="Idit Balachsan" w:date="2019-06-05T13:52:00Z">
        <w:r>
          <w:rPr>
            <w:rFonts w:hint="cs"/>
            <w:rtl/>
          </w:rPr>
          <w:t xml:space="preserve"> עונש גדול יותר להזיז רחוק. </w:t>
        </w:r>
      </w:ins>
    </w:p>
    <w:p w14:paraId="7D09ACA7" w14:textId="76E97CDC" w:rsidR="00E85EC5" w:rsidRPr="00A90C71" w:rsidRDefault="00644D19" w:rsidP="00A90C71">
      <w:pPr>
        <w:pStyle w:val="Default"/>
        <w:spacing w:line="360" w:lineRule="auto"/>
        <w:jc w:val="both"/>
        <w:rPr>
          <w:rPrChange w:id="164" w:author="Idit Balachsan" w:date="2019-06-04T12:24:00Z">
            <w:rPr>
              <w:rFonts w:cs="David"/>
              <w:color w:val="000000" w:themeColor="text1"/>
            </w:rPr>
          </w:rPrChange>
        </w:rPr>
        <w:pPrChange w:id="165" w:author="Idit Balachsan" w:date="2019-06-04T12:24:00Z">
          <w:pPr>
            <w:ind w:right="-2"/>
          </w:pPr>
        </w:pPrChange>
      </w:pPr>
      <w:ins w:id="166" w:author="Idit Balachsan" w:date="2019-06-04T11:24:00Z">
        <w:r>
          <w:t>The specific ob</w:t>
        </w:r>
      </w:ins>
      <w:ins w:id="167" w:author="Idit Balachsan" w:date="2019-06-04T11:25:00Z">
        <w:r>
          <w:t xml:space="preserve">jectives are: </w:t>
        </w:r>
      </w:ins>
    </w:p>
    <w:p w14:paraId="2CD489A3" w14:textId="0696BF0C" w:rsidR="007B69F6" w:rsidRPr="00C9153C" w:rsidRDefault="007D7354" w:rsidP="00A15AB1">
      <w:pPr>
        <w:pStyle w:val="ListParagraph"/>
        <w:numPr>
          <w:ilvl w:val="0"/>
          <w:numId w:val="14"/>
        </w:numPr>
        <w:ind w:right="-2"/>
        <w:rPr>
          <w:rFonts w:cs="David"/>
          <w:color w:val="000000" w:themeColor="text1"/>
        </w:rPr>
      </w:pPr>
      <w:r w:rsidRPr="00A10451">
        <w:rPr>
          <w:rFonts w:cs="David" w:hint="cs"/>
          <w:color w:val="000000" w:themeColor="text1"/>
        </w:rPr>
        <w:t>D</w:t>
      </w:r>
      <w:r w:rsidR="00F957B2" w:rsidRPr="00A10451">
        <w:rPr>
          <w:rFonts w:cs="David" w:hint="cs"/>
          <w:color w:val="000000" w:themeColor="text1"/>
        </w:rPr>
        <w:t>esign a</w:t>
      </w:r>
      <w:r w:rsidR="009223F0">
        <w:rPr>
          <w:rFonts w:cs="David"/>
          <w:color w:val="000000" w:themeColor="text1"/>
        </w:rPr>
        <w:t xml:space="preserve"> </w:t>
      </w:r>
      <w:r w:rsidR="009223F0" w:rsidRPr="00692804">
        <w:rPr>
          <w:rFonts w:cs="David"/>
          <w:i/>
          <w:iCs/>
          <w:color w:val="000000" w:themeColor="text1"/>
        </w:rPr>
        <w:t>spatial</w:t>
      </w:r>
      <w:r w:rsidR="009223F0">
        <w:rPr>
          <w:rFonts w:cs="David"/>
          <w:color w:val="000000" w:themeColor="text1"/>
        </w:rPr>
        <w:t xml:space="preserve"> </w:t>
      </w:r>
      <w:r w:rsidR="00F957B2" w:rsidRPr="00A10451">
        <w:rPr>
          <w:rFonts w:cs="David" w:hint="cs"/>
          <w:color w:val="000000" w:themeColor="text1"/>
        </w:rPr>
        <w:t>optimization model that computes sensor</w:t>
      </w:r>
      <w:ins w:id="168" w:author="Idit Balachsan" w:date="2019-06-04T12:08:00Z">
        <w:r w:rsidR="00F57CF3">
          <w:rPr>
            <w:rFonts w:cs="David"/>
            <w:color w:val="000000" w:themeColor="text1"/>
          </w:rPr>
          <w:t>s’</w:t>
        </w:r>
      </w:ins>
      <w:r w:rsidR="00F957B2" w:rsidRPr="00A10451">
        <w:rPr>
          <w:rFonts w:cs="David" w:hint="cs"/>
          <w:color w:val="000000" w:themeColor="text1"/>
        </w:rPr>
        <w:t xml:space="preserve"> deployment</w:t>
      </w:r>
      <w:ins w:id="169" w:author="Idit Balachsan" w:date="2019-06-04T11:30:00Z">
        <w:r w:rsidR="00644D19">
          <w:rPr>
            <w:rFonts w:cs="David"/>
            <w:color w:val="000000" w:themeColor="text1"/>
          </w:rPr>
          <w:t>,</w:t>
        </w:r>
      </w:ins>
      <w:r w:rsidR="00F957B2" w:rsidRPr="00A10451">
        <w:rPr>
          <w:rFonts w:cs="David" w:hint="cs"/>
          <w:color w:val="000000" w:themeColor="text1"/>
        </w:rPr>
        <w:t xml:space="preserve"> which </w:t>
      </w:r>
      <w:ins w:id="170" w:author="Idit Balachsan" w:date="2019-06-04T11:47:00Z">
        <w:r w:rsidR="00692C35">
          <w:rPr>
            <w:rFonts w:cs="David"/>
            <w:color w:val="000000" w:themeColor="text1"/>
          </w:rPr>
          <w:t>minimize</w:t>
        </w:r>
      </w:ins>
      <w:ins w:id="171" w:author="Idit Balachsan" w:date="2019-06-04T11:55:00Z">
        <w:r w:rsidR="005E2F2C">
          <w:rPr>
            <w:rFonts w:cs="David"/>
            <w:color w:val="000000" w:themeColor="text1"/>
          </w:rPr>
          <w:t>s</w:t>
        </w:r>
      </w:ins>
      <w:ins w:id="172" w:author="Idit Balachsan" w:date="2019-06-04T11:47:00Z">
        <w:r w:rsidR="00692C35">
          <w:rPr>
            <w:rFonts w:cs="David"/>
            <w:color w:val="000000" w:themeColor="text1"/>
          </w:rPr>
          <w:t xml:space="preserve"> the</w:t>
        </w:r>
      </w:ins>
      <w:ins w:id="173" w:author="Idit Balachsan" w:date="2019-06-04T11:49:00Z">
        <w:r w:rsidR="00692C35">
          <w:rPr>
            <w:rFonts w:cs="David"/>
            <w:color w:val="000000" w:themeColor="text1"/>
          </w:rPr>
          <w:t xml:space="preserve"> </w:t>
        </w:r>
      </w:ins>
      <w:ins w:id="174" w:author="Idit Balachsan" w:date="2019-06-04T11:50:00Z">
        <w:r w:rsidR="00692C35">
          <w:rPr>
            <w:rFonts w:cs="David"/>
            <w:color w:val="000000" w:themeColor="text1"/>
          </w:rPr>
          <w:t xml:space="preserve">cost of the deployment while maximizing </w:t>
        </w:r>
      </w:ins>
      <w:ins w:id="175" w:author="Idit Balachsan" w:date="2019-06-04T11:52:00Z">
        <w:r w:rsidR="00A15AB1">
          <w:rPr>
            <w:rFonts w:cs="David"/>
            <w:color w:val="000000"/>
          </w:rPr>
          <w:t xml:space="preserve">the </w:t>
        </w:r>
      </w:ins>
      <w:ins w:id="176" w:author="Idit Balachsan" w:date="2019-06-05T09:59:00Z">
        <w:r w:rsidR="00394D5A">
          <w:rPr>
            <w:rFonts w:cs="David"/>
            <w:color w:val="000000"/>
          </w:rPr>
          <w:t>sensitivity of the network to changes in the source term</w:t>
        </w:r>
      </w:ins>
      <w:ins w:id="177" w:author="Idit Balachsan" w:date="2019-06-04T11:53:00Z">
        <w:r w:rsidR="00A15AB1">
          <w:rPr>
            <w:rFonts w:cs="David"/>
          </w:rPr>
          <w:t xml:space="preserve">. The model will capture </w:t>
        </w:r>
      </w:ins>
      <w:del w:id="178" w:author="Idit Balachsan" w:date="2019-06-05T11:02:00Z">
        <w:r w:rsidR="007B69F6" w:rsidRPr="00C9153C" w:rsidDel="00636A48">
          <w:rPr>
            <w:rFonts w:cs="David" w:hint="cs"/>
            <w:color w:val="000000" w:themeColor="text1"/>
          </w:rPr>
          <w:delText>time-</w:delText>
        </w:r>
        <w:r w:rsidR="007B69F6" w:rsidRPr="00C9153C" w:rsidDel="00636A48">
          <w:rPr>
            <w:rFonts w:cs="David"/>
            <w:color w:val="000000" w:themeColor="text1"/>
          </w:rPr>
          <w:delText xml:space="preserve">variation </w:delText>
        </w:r>
        <w:r w:rsidR="00A15AB1" w:rsidDel="00636A48">
          <w:rPr>
            <w:rFonts w:cs="David"/>
            <w:color w:val="000000" w:themeColor="text1"/>
          </w:rPr>
          <w:delText>in</w:delText>
        </w:r>
      </w:del>
      <w:ins w:id="179" w:author="Idit Balachsan" w:date="2019-06-05T11:02:00Z">
        <w:r w:rsidR="00636A48">
          <w:rPr>
            <w:rFonts w:cs="David"/>
            <w:color w:val="000000" w:themeColor="text1"/>
          </w:rPr>
          <w:t>the distribution of</w:t>
        </w:r>
      </w:ins>
      <w:r w:rsidR="00A15AB1" w:rsidRPr="00C9153C">
        <w:rPr>
          <w:rFonts w:cs="David"/>
          <w:color w:val="000000" w:themeColor="text1"/>
        </w:rPr>
        <w:t xml:space="preserve"> </w:t>
      </w:r>
      <w:r w:rsidR="007B69F6" w:rsidRPr="00C9153C">
        <w:rPr>
          <w:rFonts w:cs="David" w:hint="cs"/>
          <w:color w:val="000000" w:themeColor="text1"/>
        </w:rPr>
        <w:t>weather conditions</w:t>
      </w:r>
      <w:ins w:id="180" w:author="Idit Balachsan" w:date="2019-06-05T11:03:00Z">
        <w:r w:rsidR="00636A48">
          <w:rPr>
            <w:rFonts w:cs="David"/>
            <w:color w:val="000000" w:themeColor="text1"/>
          </w:rPr>
          <w:t xml:space="preserve"> that </w:t>
        </w:r>
        <w:r w:rsidR="00997690">
          <w:rPr>
            <w:rFonts w:cs="David"/>
            <w:color w:val="000000" w:themeColor="text1"/>
          </w:rPr>
          <w:t>characterizes</w:t>
        </w:r>
        <w:r w:rsidR="00636A48">
          <w:rPr>
            <w:rFonts w:cs="David"/>
            <w:color w:val="000000" w:themeColor="text1"/>
          </w:rPr>
          <w:t xml:space="preserve"> the regime</w:t>
        </w:r>
      </w:ins>
      <w:r w:rsidR="007B69F6" w:rsidRPr="00C9153C">
        <w:rPr>
          <w:rFonts w:cs="David" w:hint="cs"/>
          <w:color w:val="000000" w:themeColor="text1"/>
        </w:rPr>
        <w:t xml:space="preserve">. </w:t>
      </w:r>
    </w:p>
    <w:p w14:paraId="62BDCD6B" w14:textId="58F0BEC0" w:rsidR="00F957B2" w:rsidDel="00DF0E46" w:rsidRDefault="009223F0" w:rsidP="00DF0E46">
      <w:pPr>
        <w:pStyle w:val="ListParagraph"/>
        <w:numPr>
          <w:ilvl w:val="0"/>
          <w:numId w:val="14"/>
        </w:numPr>
        <w:ind w:right="-2"/>
        <w:rPr>
          <w:del w:id="181" w:author="Idit Balachsan" w:date="2019-06-05T10:01:00Z"/>
          <w:rFonts w:cs="David"/>
          <w:color w:val="000000" w:themeColor="text1"/>
        </w:rPr>
      </w:pPr>
      <w:r>
        <w:rPr>
          <w:rFonts w:cs="David"/>
          <w:color w:val="000000" w:themeColor="text1"/>
        </w:rPr>
        <w:t xml:space="preserve">Design a </w:t>
      </w:r>
      <w:r w:rsidRPr="00692804">
        <w:rPr>
          <w:rFonts w:cs="David"/>
          <w:i/>
          <w:iCs/>
          <w:color w:val="000000" w:themeColor="text1"/>
        </w:rPr>
        <w:t>temporal</w:t>
      </w:r>
      <w:r>
        <w:rPr>
          <w:rFonts w:cs="David"/>
          <w:color w:val="000000" w:themeColor="text1"/>
        </w:rPr>
        <w:t xml:space="preserve"> </w:t>
      </w:r>
      <w:r w:rsidRPr="00A10451">
        <w:rPr>
          <w:rFonts w:cs="David" w:hint="cs"/>
          <w:color w:val="000000" w:themeColor="text1"/>
        </w:rPr>
        <w:t>optimization model that computes sensor</w:t>
      </w:r>
      <w:ins w:id="182" w:author="Idit Balachsan" w:date="2019-06-04T12:08:00Z">
        <w:r w:rsidR="00F57CF3">
          <w:rPr>
            <w:rFonts w:cs="David"/>
            <w:color w:val="000000" w:themeColor="text1"/>
          </w:rPr>
          <w:t>s’</w:t>
        </w:r>
      </w:ins>
      <w:r w:rsidRPr="00A10451">
        <w:rPr>
          <w:rFonts w:cs="David" w:hint="cs"/>
          <w:color w:val="000000" w:themeColor="text1"/>
        </w:rPr>
        <w:t xml:space="preserve"> </w:t>
      </w:r>
      <w:ins w:id="183" w:author="Idit Balachsan" w:date="2019-06-04T12:07:00Z">
        <w:r w:rsidR="00F57CF3">
          <w:rPr>
            <w:rFonts w:cs="David"/>
            <w:color w:val="000000" w:themeColor="text1"/>
          </w:rPr>
          <w:t>re</w:t>
        </w:r>
      </w:ins>
      <w:r w:rsidRPr="00A10451">
        <w:rPr>
          <w:rFonts w:cs="David" w:hint="cs"/>
          <w:color w:val="000000" w:themeColor="text1"/>
        </w:rPr>
        <w:t>deployment</w:t>
      </w:r>
      <w:r>
        <w:rPr>
          <w:rFonts w:cs="David"/>
          <w:color w:val="000000" w:themeColor="text1"/>
        </w:rPr>
        <w:t>,</w:t>
      </w:r>
      <w:r w:rsidRPr="00A10451">
        <w:rPr>
          <w:rFonts w:cs="David" w:hint="cs"/>
          <w:color w:val="000000" w:themeColor="text1"/>
        </w:rPr>
        <w:t xml:space="preserve"> which </w:t>
      </w:r>
      <w:r>
        <w:rPr>
          <w:rFonts w:cs="David"/>
          <w:color w:val="000000" w:themeColor="text1"/>
        </w:rPr>
        <w:t>minimizes</w:t>
      </w:r>
      <w:ins w:id="184" w:author="Idit Balachsan" w:date="2019-06-04T12:15:00Z">
        <w:r w:rsidR="00425CCC">
          <w:rPr>
            <w:rFonts w:cs="David"/>
            <w:color w:val="000000" w:themeColor="text1"/>
          </w:rPr>
          <w:t xml:space="preserve"> </w:t>
        </w:r>
      </w:ins>
      <w:r>
        <w:rPr>
          <w:rFonts w:cs="David"/>
          <w:color w:val="000000" w:themeColor="text1"/>
        </w:rPr>
        <w:t xml:space="preserve">the change </w:t>
      </w:r>
      <w:ins w:id="185" w:author="Idit Balachsan" w:date="2019-06-04T12:15:00Z">
        <w:r w:rsidR="00425CCC">
          <w:rPr>
            <w:rFonts w:cs="David"/>
            <w:color w:val="000000" w:themeColor="text1"/>
          </w:rPr>
          <w:t xml:space="preserve">(in what???) </w:t>
        </w:r>
      </w:ins>
      <w:ins w:id="186" w:author="Idit Balachsan" w:date="2019-06-04T12:14:00Z">
        <w:r w:rsidR="00052630">
          <w:rPr>
            <w:rFonts w:cs="David"/>
            <w:color w:val="000000" w:themeColor="text1"/>
          </w:rPr>
          <w:t>from</w:t>
        </w:r>
        <w:r w:rsidR="00052630">
          <w:rPr>
            <w:rFonts w:cs="David"/>
            <w:color w:val="000000" w:themeColor="text1"/>
          </w:rPr>
          <w:t xml:space="preserve"> </w:t>
        </w:r>
        <w:r w:rsidR="00052630">
          <w:rPr>
            <w:rFonts w:cs="David"/>
            <w:color w:val="000000" w:themeColor="text1"/>
          </w:rPr>
          <w:t>the previous</w:t>
        </w:r>
        <w:r w:rsidR="00052630">
          <w:rPr>
            <w:rFonts w:cs="David"/>
            <w:color w:val="000000" w:themeColor="text1"/>
          </w:rPr>
          <w:t xml:space="preserve"> </w:t>
        </w:r>
      </w:ins>
      <w:r>
        <w:rPr>
          <w:rFonts w:cs="David"/>
          <w:color w:val="000000" w:themeColor="text1"/>
        </w:rPr>
        <w:t xml:space="preserve">deployment. </w:t>
      </w:r>
      <w:ins w:id="187" w:author="Idit Balachsan" w:date="2019-06-04T12:21:00Z">
        <w:r w:rsidR="00CD2D43">
          <w:rPr>
            <w:rFonts w:cs="David"/>
            <w:color w:val="000000" w:themeColor="text1"/>
          </w:rPr>
          <w:t>While maximizing the PED as before???</w:t>
        </w:r>
      </w:ins>
    </w:p>
    <w:p w14:paraId="26D2B51A" w14:textId="77777777" w:rsidR="00DF0E46" w:rsidRDefault="00DF0E46" w:rsidP="00F957B2">
      <w:pPr>
        <w:pStyle w:val="ListParagraph"/>
        <w:numPr>
          <w:ilvl w:val="0"/>
          <w:numId w:val="14"/>
        </w:numPr>
        <w:ind w:right="-2"/>
        <w:rPr>
          <w:ins w:id="188" w:author="Idit Balachsan" w:date="2019-06-05T10:01:00Z"/>
          <w:rFonts w:cs="David"/>
          <w:color w:val="000000" w:themeColor="text1"/>
        </w:rPr>
      </w:pPr>
    </w:p>
    <w:p w14:paraId="3689AA89" w14:textId="30527913" w:rsidR="00650F71" w:rsidRPr="00DF0E46" w:rsidDel="00394D5A" w:rsidRDefault="009223F0" w:rsidP="00DF0E46">
      <w:pPr>
        <w:pStyle w:val="ListParagraph"/>
        <w:numPr>
          <w:ilvl w:val="0"/>
          <w:numId w:val="14"/>
        </w:numPr>
        <w:ind w:left="0" w:right="-2"/>
        <w:rPr>
          <w:del w:id="189" w:author="Idit Balachsan" w:date="2019-06-04T12:28:00Z"/>
          <w:rFonts w:cs="David"/>
          <w:color w:val="000000" w:themeColor="text1"/>
          <w:rPrChange w:id="190" w:author="Idit Balachsan" w:date="2019-06-05T10:01:00Z">
            <w:rPr>
              <w:del w:id="191" w:author="Idit Balachsan" w:date="2019-06-04T12:28:00Z"/>
            </w:rPr>
          </w:rPrChange>
        </w:rPr>
        <w:pPrChange w:id="192" w:author="Idit Balachsan" w:date="2019-06-05T10:01:00Z">
          <w:pPr>
            <w:pStyle w:val="ListParagraph"/>
            <w:numPr>
              <w:numId w:val="14"/>
            </w:numPr>
            <w:ind w:right="-2" w:hanging="360"/>
          </w:pPr>
        </w:pPrChange>
      </w:pPr>
      <w:r w:rsidRPr="00DF0E46">
        <w:rPr>
          <w:rFonts w:cs="David"/>
          <w:color w:val="000000" w:themeColor="text1"/>
          <w:rPrChange w:id="193" w:author="Idit Balachsan" w:date="2019-06-05T10:01:00Z">
            <w:rPr/>
          </w:rPrChange>
        </w:rPr>
        <w:t xml:space="preserve">Design a </w:t>
      </w:r>
      <w:ins w:id="194" w:author="Idit Balachsan" w:date="2019-06-04T08:51:00Z">
        <w:r w:rsidR="00071D48" w:rsidRPr="00DF0E46">
          <w:rPr>
            <w:rFonts w:cs="David"/>
            <w:color w:val="000000" w:themeColor="text1"/>
            <w:rPrChange w:id="195" w:author="Idit Balachsan" w:date="2019-06-05T10:01:00Z">
              <w:rPr/>
            </w:rPrChange>
          </w:rPr>
          <w:t>spatial</w:t>
        </w:r>
      </w:ins>
      <w:r w:rsidRPr="00DF0E46">
        <w:rPr>
          <w:rFonts w:cs="David"/>
          <w:color w:val="000000" w:themeColor="text1"/>
          <w:rPrChange w:id="196" w:author="Idit Balachsan" w:date="2019-06-05T10:01:00Z">
            <w:rPr/>
          </w:rPrChange>
        </w:rPr>
        <w:t xml:space="preserve">-temporal optimization model. In this phase, the findings of the two previous objectives </w:t>
      </w:r>
      <w:ins w:id="197" w:author="Idit Balachsan" w:date="2019-06-04T12:00:00Z">
        <w:r w:rsidR="00343C0A" w:rsidRPr="00DF0E46">
          <w:rPr>
            <w:rFonts w:cs="David"/>
            <w:color w:val="000000" w:themeColor="text1"/>
            <w:rPrChange w:id="198" w:author="Idit Balachsan" w:date="2019-06-05T10:01:00Z">
              <w:rPr/>
            </w:rPrChange>
          </w:rPr>
          <w:t>will be</w:t>
        </w:r>
        <w:r w:rsidR="00343C0A" w:rsidRPr="00DF0E46">
          <w:rPr>
            <w:rFonts w:cs="David"/>
            <w:color w:val="000000" w:themeColor="text1"/>
            <w:rPrChange w:id="199" w:author="Idit Balachsan" w:date="2019-06-05T10:01:00Z">
              <w:rPr/>
            </w:rPrChange>
          </w:rPr>
          <w:t xml:space="preserve"> </w:t>
        </w:r>
      </w:ins>
      <w:r w:rsidRPr="00DF0E46">
        <w:rPr>
          <w:rFonts w:cs="David"/>
          <w:color w:val="000000" w:themeColor="text1"/>
          <w:rPrChange w:id="200" w:author="Idit Balachsan" w:date="2019-06-05T10:01:00Z">
            <w:rPr/>
          </w:rPrChange>
        </w:rPr>
        <w:t xml:space="preserve">integrated, </w:t>
      </w:r>
      <w:del w:id="201" w:author="Idit Balachsan" w:date="2019-06-04T12:32:00Z">
        <w:r w:rsidRPr="00DF0E46" w:rsidDel="0024707E">
          <w:rPr>
            <w:rFonts w:cs="David"/>
            <w:color w:val="000000" w:themeColor="text1"/>
            <w:rPrChange w:id="202" w:author="Idit Balachsan" w:date="2019-06-05T10:01:00Z">
              <w:rPr/>
            </w:rPrChange>
          </w:rPr>
          <w:delText xml:space="preserve">so </w:delText>
        </w:r>
      </w:del>
      <w:ins w:id="203" w:author="Idit Balachsan" w:date="2019-06-04T12:32:00Z">
        <w:r w:rsidR="0024707E" w:rsidRPr="00DF0E46">
          <w:rPr>
            <w:rFonts w:cs="David"/>
            <w:color w:val="000000" w:themeColor="text1"/>
            <w:rPrChange w:id="204" w:author="Idit Balachsan" w:date="2019-06-05T10:01:00Z">
              <w:rPr/>
            </w:rPrChange>
          </w:rPr>
          <w:t>and</w:t>
        </w:r>
        <w:r w:rsidR="0024707E" w:rsidRPr="00DF0E46">
          <w:rPr>
            <w:rFonts w:cs="David"/>
            <w:color w:val="000000" w:themeColor="text1"/>
            <w:rPrChange w:id="205" w:author="Idit Balachsan" w:date="2019-06-05T10:01:00Z">
              <w:rPr/>
            </w:rPrChange>
          </w:rPr>
          <w:t xml:space="preserve"> </w:t>
        </w:r>
      </w:ins>
      <w:ins w:id="206" w:author="Idit Balachsan" w:date="2019-06-04T12:22:00Z">
        <w:r w:rsidR="00E91B72" w:rsidRPr="00DF0E46">
          <w:rPr>
            <w:rFonts w:cs="David"/>
            <w:color w:val="000000" w:themeColor="text1"/>
            <w:rPrChange w:id="207" w:author="Idit Balachsan" w:date="2019-06-05T10:01:00Z">
              <w:rPr/>
            </w:rPrChange>
          </w:rPr>
          <w:t xml:space="preserve">probability of change in weather conditions </w:t>
        </w:r>
      </w:ins>
      <w:ins w:id="208" w:author="Idit Balachsan" w:date="2019-06-04T12:33:00Z">
        <w:r w:rsidR="0024707E" w:rsidRPr="00DF0E46">
          <w:rPr>
            <w:rFonts w:cs="David"/>
            <w:color w:val="000000" w:themeColor="text1"/>
            <w:rPrChange w:id="209" w:author="Idit Balachsan" w:date="2019-06-05T10:01:00Z">
              <w:rPr/>
            </w:rPrChange>
          </w:rPr>
          <w:lastRenderedPageBreak/>
          <w:t xml:space="preserve">will be </w:t>
        </w:r>
      </w:ins>
      <w:ins w:id="210" w:author="Idit Balachsan" w:date="2019-06-04T12:22:00Z">
        <w:r w:rsidR="00E91B72" w:rsidRPr="00DF0E46">
          <w:rPr>
            <w:rFonts w:cs="David"/>
            <w:color w:val="000000" w:themeColor="text1"/>
            <w:rPrChange w:id="211" w:author="Idit Balachsan" w:date="2019-06-05T10:01:00Z">
              <w:rPr/>
            </w:rPrChange>
          </w:rPr>
          <w:t xml:space="preserve">considered, </w:t>
        </w:r>
      </w:ins>
      <w:del w:id="212" w:author="Idit Balachsan" w:date="2019-06-04T12:23:00Z">
        <w:r w:rsidRPr="00DF0E46" w:rsidDel="004C10A7">
          <w:rPr>
            <w:rFonts w:cs="David"/>
            <w:color w:val="000000" w:themeColor="text1"/>
            <w:rPrChange w:id="213" w:author="Idit Balachsan" w:date="2019-06-05T10:01:00Z">
              <w:rPr/>
            </w:rPrChange>
          </w:rPr>
          <w:delText xml:space="preserve">not only current conditions are considered, but the network deployment is sought, </w:delText>
        </w:r>
      </w:del>
      <w:r w:rsidRPr="00DF0E46">
        <w:rPr>
          <w:rFonts w:cs="David"/>
          <w:color w:val="000000" w:themeColor="text1"/>
          <w:rPrChange w:id="214" w:author="Idit Balachsan" w:date="2019-06-05T10:01:00Z">
            <w:rPr/>
          </w:rPrChange>
        </w:rPr>
        <w:t xml:space="preserve">so it is most probable that </w:t>
      </w:r>
      <w:del w:id="215" w:author="Idit Balachsan" w:date="2019-06-04T12:23:00Z">
        <w:r w:rsidRPr="00DF0E46" w:rsidDel="004C10A7">
          <w:rPr>
            <w:rFonts w:cs="David"/>
            <w:color w:val="000000" w:themeColor="text1"/>
            <w:rPrChange w:id="216" w:author="Idit Balachsan" w:date="2019-06-05T10:01:00Z">
              <w:rPr/>
            </w:rPrChange>
          </w:rPr>
          <w:delText xml:space="preserve">for </w:delText>
        </w:r>
      </w:del>
      <w:r w:rsidRPr="00DF0E46">
        <w:rPr>
          <w:rFonts w:cs="David"/>
          <w:color w:val="000000" w:themeColor="text1"/>
          <w:rPrChange w:id="217" w:author="Idit Balachsan" w:date="2019-06-05T10:01:00Z">
            <w:rPr/>
          </w:rPrChange>
        </w:rPr>
        <w:t xml:space="preserve">future deployments </w:t>
      </w:r>
      <w:ins w:id="218" w:author="Idit Balachsan" w:date="2019-06-04T12:23:00Z">
        <w:r w:rsidR="004C10A7" w:rsidRPr="00DF0E46">
          <w:rPr>
            <w:rFonts w:cs="David"/>
            <w:color w:val="000000" w:themeColor="text1"/>
            <w:rPrChange w:id="219" w:author="Idit Balachsan" w:date="2019-06-05T10:01:00Z">
              <w:rPr/>
            </w:rPrChange>
          </w:rPr>
          <w:t xml:space="preserve">require </w:t>
        </w:r>
      </w:ins>
      <w:r w:rsidRPr="00DF0E46">
        <w:rPr>
          <w:rFonts w:cs="David"/>
          <w:color w:val="000000" w:themeColor="text1"/>
          <w:rPrChange w:id="220" w:author="Idit Balachsan" w:date="2019-06-05T10:01:00Z">
            <w:rPr/>
          </w:rPrChange>
        </w:rPr>
        <w:t>minimum changes</w:t>
      </w:r>
      <w:ins w:id="221" w:author="Idit Balachsan" w:date="2019-06-04T12:23:00Z">
        <w:r w:rsidR="004C10A7" w:rsidRPr="00DF0E46">
          <w:rPr>
            <w:rFonts w:cs="David"/>
            <w:color w:val="000000" w:themeColor="text1"/>
            <w:rPrChange w:id="222" w:author="Idit Balachsan" w:date="2019-06-05T10:01:00Z">
              <w:rPr/>
            </w:rPrChange>
          </w:rPr>
          <w:t>.</w:t>
        </w:r>
      </w:ins>
      <w:del w:id="223" w:author="Idit Balachsan" w:date="2019-06-04T12:23:00Z">
        <w:r w:rsidRPr="00DF0E46" w:rsidDel="004C10A7">
          <w:rPr>
            <w:rFonts w:cs="David"/>
            <w:color w:val="000000" w:themeColor="text1"/>
            <w:rPrChange w:id="224" w:author="Idit Balachsan" w:date="2019-06-05T10:01:00Z">
              <w:rPr/>
            </w:rPrChange>
          </w:rPr>
          <w:delText xml:space="preserve"> are required.  </w:delText>
        </w:r>
      </w:del>
    </w:p>
    <w:p w14:paraId="279D1E34" w14:textId="77777777" w:rsidR="00394D5A" w:rsidRDefault="00394D5A" w:rsidP="00DF0E46">
      <w:pPr>
        <w:pStyle w:val="ListParagraph"/>
        <w:numPr>
          <w:ilvl w:val="0"/>
          <w:numId w:val="14"/>
        </w:numPr>
        <w:ind w:right="-2"/>
        <w:rPr>
          <w:ins w:id="225" w:author="Idit Balachsan" w:date="2019-06-05T09:58:00Z"/>
        </w:rPr>
        <w:pPrChange w:id="226" w:author="Idit Balachsan" w:date="2019-06-05T10:01:00Z">
          <w:pPr>
            <w:pStyle w:val="ListParagraph"/>
          </w:pPr>
        </w:pPrChange>
      </w:pPr>
    </w:p>
    <w:p w14:paraId="4E08674D" w14:textId="77777777" w:rsidR="006564ED" w:rsidRPr="00DF0E46" w:rsidRDefault="006564ED" w:rsidP="00DF0E46">
      <w:pPr>
        <w:ind w:right="-2"/>
        <w:rPr>
          <w:ins w:id="227" w:author="Idit Balachsan" w:date="2019-06-04T12:28:00Z"/>
          <w:rFonts w:cs="David"/>
          <w:color w:val="000000" w:themeColor="text1"/>
          <w:rPrChange w:id="228" w:author="Idit Balachsan" w:date="2019-06-05T10:00:00Z">
            <w:rPr>
              <w:ins w:id="229" w:author="Idit Balachsan" w:date="2019-06-04T12:28:00Z"/>
            </w:rPr>
          </w:rPrChange>
        </w:rPr>
        <w:pPrChange w:id="230" w:author="Idit Balachsan" w:date="2019-06-05T10:00:00Z">
          <w:pPr>
            <w:pStyle w:val="ListParagraph"/>
            <w:numPr>
              <w:numId w:val="14"/>
            </w:numPr>
            <w:ind w:right="-2" w:hanging="360"/>
          </w:pPr>
        </w:pPrChange>
      </w:pPr>
    </w:p>
    <w:p w14:paraId="74044AAD" w14:textId="6FB4382D" w:rsidR="00103ECD" w:rsidRDefault="00644D19" w:rsidP="006564ED">
      <w:pPr>
        <w:pStyle w:val="ListParagraph"/>
        <w:numPr>
          <w:ilvl w:val="0"/>
          <w:numId w:val="14"/>
        </w:numPr>
        <w:rPr>
          <w:ins w:id="231" w:author="Idit Balachsan" w:date="2019-06-04T12:30:00Z"/>
        </w:rPr>
      </w:pPr>
      <w:ins w:id="232" w:author="Idit Balachsan" w:date="2019-06-04T11:26:00Z">
        <w:r w:rsidRPr="006564ED">
          <w:rPr>
            <w:rFonts w:hint="cs"/>
          </w:rPr>
          <w:t xml:space="preserve">Conduct a set of simulations </w:t>
        </w:r>
      </w:ins>
      <w:ins w:id="233" w:author="Idit Balachsan" w:date="2019-06-04T12:27:00Z">
        <w:r w:rsidR="00A90C71" w:rsidRPr="006564ED">
          <w:t xml:space="preserve">for each of the </w:t>
        </w:r>
      </w:ins>
      <w:ins w:id="234" w:author="Idit Balachsan" w:date="2019-06-04T12:33:00Z">
        <w:r w:rsidR="00C93E84" w:rsidRPr="006564ED">
          <w:t>above-mentioned</w:t>
        </w:r>
      </w:ins>
      <w:ins w:id="235" w:author="Idit Balachsan" w:date="2019-06-04T12:27:00Z">
        <w:r w:rsidR="00A90C71" w:rsidRPr="006564ED">
          <w:t xml:space="preserve"> model</w:t>
        </w:r>
      </w:ins>
      <w:ins w:id="236" w:author="Idit Balachsan" w:date="2019-06-04T12:33:00Z">
        <w:r w:rsidR="00C93E84">
          <w:t>s</w:t>
        </w:r>
      </w:ins>
      <w:ins w:id="237" w:author="Idit Balachsan" w:date="2019-06-04T12:27:00Z">
        <w:r w:rsidR="00A90C71" w:rsidRPr="006564ED">
          <w:t xml:space="preserve"> </w:t>
        </w:r>
      </w:ins>
      <w:ins w:id="238" w:author="Idit Balachsan" w:date="2019-06-04T11:26:00Z">
        <w:r w:rsidRPr="006564ED">
          <w:rPr>
            <w:rFonts w:hint="cs"/>
          </w:rPr>
          <w:t>to derive engineering insights for effective deployments of air pollution sensors</w:t>
        </w:r>
        <w:r w:rsidRPr="006564ED">
          <w:t xml:space="preserve"> at various leak rates</w:t>
        </w:r>
      </w:ins>
      <w:ins w:id="239" w:author="Idit Balachsan" w:date="2019-06-05T10:28:00Z">
        <w:r w:rsidR="006B2EF7">
          <w:t>,</w:t>
        </w:r>
      </w:ins>
      <w:ins w:id="240" w:author="Idit Balachsan" w:date="2019-06-04T11:26:00Z">
        <w:r w:rsidRPr="006564ED">
          <w:t xml:space="preserve"> sources/</w:t>
        </w:r>
        <w:commentRangeStart w:id="241"/>
        <w:r w:rsidRPr="006564ED">
          <w:t>sensors configurations</w:t>
        </w:r>
      </w:ins>
      <w:ins w:id="242" w:author="Idit Balachsan" w:date="2019-06-05T10:28:00Z">
        <w:r w:rsidR="006B2EF7">
          <w:t xml:space="preserve"> </w:t>
        </w:r>
      </w:ins>
      <w:ins w:id="243" w:author="Idit Balachsan" w:date="2019-06-05T10:31:00Z">
        <w:r w:rsidR="006B2EF7">
          <w:t>and weather conditions</w:t>
        </w:r>
      </w:ins>
      <w:ins w:id="244" w:author="Idit Balachsan" w:date="2019-06-04T12:29:00Z">
        <w:r w:rsidR="00854CE1">
          <w:t>.</w:t>
        </w:r>
      </w:ins>
      <w:ins w:id="245" w:author="Idit Balachsan" w:date="2019-06-04T12:30:00Z">
        <w:r w:rsidR="00103ECD">
          <w:t xml:space="preserve"> </w:t>
        </w:r>
      </w:ins>
    </w:p>
    <w:p w14:paraId="65632467" w14:textId="77777777" w:rsidR="00A576DE" w:rsidRDefault="00103ECD" w:rsidP="00F65192">
      <w:pPr>
        <w:pStyle w:val="ListParagraph"/>
        <w:numPr>
          <w:ilvl w:val="0"/>
          <w:numId w:val="14"/>
        </w:numPr>
        <w:rPr>
          <w:ins w:id="246" w:author="Idit Balachsan" w:date="2019-06-05T13:47:00Z"/>
        </w:rPr>
      </w:pPr>
      <w:ins w:id="247" w:author="Idit Balachsan" w:date="2019-06-04T12:30:00Z">
        <w:r>
          <w:t xml:space="preserve">Examine </w:t>
        </w:r>
      </w:ins>
      <w:ins w:id="248" w:author="Idit Balachsan" w:date="2019-06-04T12:36:00Z">
        <w:r w:rsidR="00311F2A">
          <w:t xml:space="preserve">the potential improvement achieved by </w:t>
        </w:r>
      </w:ins>
      <w:ins w:id="249" w:author="Idit Balachsan" w:date="2019-06-04T12:37:00Z">
        <w:r w:rsidR="00311F2A">
          <w:t>the deployment of a</w:t>
        </w:r>
      </w:ins>
      <w:ins w:id="250" w:author="Idit Balachsan" w:date="2019-06-04T12:35:00Z">
        <w:r w:rsidR="00311F2A">
          <w:t xml:space="preserve"> heterogenous network</w:t>
        </w:r>
      </w:ins>
      <w:ins w:id="251" w:author="Idit Balachsan" w:date="2019-06-04T12:36:00Z">
        <w:r w:rsidR="00311F2A">
          <w:t xml:space="preserve">, </w:t>
        </w:r>
      </w:ins>
      <w:ins w:id="252" w:author="Idit Balachsan" w:date="2019-06-04T12:37:00Z">
        <w:r w:rsidR="00311F2A">
          <w:t xml:space="preserve">comprised of different types of sensors with different </w:t>
        </w:r>
      </w:ins>
      <w:ins w:id="253" w:author="Idit Balachsan" w:date="2019-06-04T12:38:00Z">
        <w:r w:rsidR="00311F2A">
          <w:t>characteristics (sensitivity, dynamic range, cost)</w:t>
        </w:r>
      </w:ins>
      <w:ins w:id="254" w:author="Idit Balachsan" w:date="2019-06-04T12:37:00Z">
        <w:r w:rsidR="00311F2A">
          <w:t xml:space="preserve">, </w:t>
        </w:r>
      </w:ins>
      <w:ins w:id="255" w:author="Idit Balachsan" w:date="2019-06-04T12:36:00Z">
        <w:r w:rsidR="00311F2A">
          <w:t>compared to a homogeneous network of</w:t>
        </w:r>
      </w:ins>
      <w:ins w:id="256" w:author="Idit Balachsan" w:date="2019-06-04T12:37:00Z">
        <w:r w:rsidR="00311F2A">
          <w:t xml:space="preserve"> sensors. </w:t>
        </w:r>
      </w:ins>
    </w:p>
    <w:p w14:paraId="4FE2A5F0" w14:textId="6D3851A5" w:rsidR="00A576DE" w:rsidRDefault="00A576DE" w:rsidP="00A576DE">
      <w:pPr>
        <w:rPr>
          <w:ins w:id="257" w:author="Idit Balachsan" w:date="2019-06-05T13:51:00Z"/>
          <w:rtl/>
        </w:rPr>
      </w:pPr>
    </w:p>
    <w:p w14:paraId="24A10D25" w14:textId="0739FDD0" w:rsidR="00D562F7" w:rsidRDefault="00D562F7" w:rsidP="00D562F7">
      <w:pPr>
        <w:bidi/>
        <w:rPr>
          <w:ins w:id="258" w:author="Idit Balachsan" w:date="2019-06-05T13:47:00Z"/>
        </w:rPr>
        <w:pPrChange w:id="259" w:author="Idit Balachsan" w:date="2019-06-05T13:51:00Z">
          <w:pPr/>
        </w:pPrChange>
      </w:pPr>
      <w:ins w:id="260" w:author="Idit Balachsan" w:date="2019-06-05T13:51:00Z">
        <w:r>
          <w:rPr>
            <w:rFonts w:hint="cs"/>
            <w:rtl/>
          </w:rPr>
          <w:t xml:space="preserve">הטרוגניות של חיישנים (סקירה של אורי) - </w:t>
        </w:r>
      </w:ins>
    </w:p>
    <w:p w14:paraId="12BC0447" w14:textId="2C047D75" w:rsidR="00644D19" w:rsidRDefault="00A576DE" w:rsidP="00A576DE">
      <w:pPr>
        <w:rPr>
          <w:ins w:id="261" w:author="Idit Balachsan" w:date="2019-06-05T13:55:00Z"/>
          <w:rtl/>
        </w:rPr>
      </w:pPr>
      <w:ins w:id="262" w:author="Idit Balachsan" w:date="2019-06-05T13:47:00Z">
        <w:r>
          <w:t xml:space="preserve">Cross-talk – you </w:t>
        </w:r>
      </w:ins>
      <w:ins w:id="263" w:author="Idit Balachsan" w:date="2019-06-05T13:48:00Z">
        <w:r>
          <w:t xml:space="preserve">use </w:t>
        </w:r>
      </w:ins>
      <w:ins w:id="264" w:author="Idit Balachsan" w:date="2019-06-05T13:47:00Z">
        <w:r>
          <w:t>one sensor</w:t>
        </w:r>
      </w:ins>
      <w:ins w:id="265" w:author="Idit Balachsan" w:date="2019-06-05T13:48:00Z">
        <w:r>
          <w:t xml:space="preserve"> to deduct on other </w:t>
        </w:r>
        <w:proofErr w:type="spellStart"/>
        <w:r>
          <w:t>metirials</w:t>
        </w:r>
        <w:proofErr w:type="spellEnd"/>
        <w:r>
          <w:t xml:space="preserve">. </w:t>
        </w:r>
      </w:ins>
      <w:ins w:id="266" w:author="Idit Balachsan" w:date="2019-06-05T13:47:00Z">
        <w:r>
          <w:t xml:space="preserve"> </w:t>
        </w:r>
      </w:ins>
      <w:ins w:id="267" w:author="Idit Balachsan" w:date="2019-06-04T12:37:00Z">
        <w:r w:rsidR="00311F2A">
          <w:t xml:space="preserve"> </w:t>
        </w:r>
      </w:ins>
      <w:ins w:id="268" w:author="Idit Balachsan" w:date="2019-06-04T12:34:00Z">
        <w:r w:rsidR="00A13860">
          <w:t xml:space="preserve"> </w:t>
        </w:r>
      </w:ins>
      <w:ins w:id="269" w:author="Idit Balachsan" w:date="2019-06-04T12:31:00Z">
        <w:r w:rsidR="00F5685E">
          <w:t xml:space="preserve">  </w:t>
        </w:r>
      </w:ins>
      <w:ins w:id="270" w:author="Idit Balachsan" w:date="2019-06-04T11:26:00Z">
        <w:r w:rsidR="00644D19" w:rsidRPr="006564ED">
          <w:t xml:space="preserve"> </w:t>
        </w:r>
        <w:commentRangeEnd w:id="241"/>
        <w:r w:rsidR="00644D19">
          <w:rPr>
            <w:rStyle w:val="CommentReference"/>
          </w:rPr>
          <w:commentReference w:id="241"/>
        </w:r>
      </w:ins>
    </w:p>
    <w:p w14:paraId="434DAE45" w14:textId="2EFA3755" w:rsidR="00307412" w:rsidRDefault="008C01AE" w:rsidP="00A576DE">
      <w:pPr>
        <w:rPr>
          <w:ins w:id="271" w:author="Idit Balachsan" w:date="2019-06-05T13:55:00Z"/>
          <w:rtl/>
        </w:rPr>
      </w:pPr>
      <w:ins w:id="272" w:author="Idit Balachsan" w:date="2019-06-05T13:56:00Z">
        <w:r>
          <w:rPr>
            <w:rFonts w:hint="cs"/>
            <w:rtl/>
          </w:rPr>
          <w:t xml:space="preserve">המאמר הראשון לא מתאים למצבים משתנים </w:t>
        </w:r>
        <w:r>
          <w:rPr>
            <w:rtl/>
          </w:rPr>
          <w:t>–</w:t>
        </w:r>
        <w:r>
          <w:rPr>
            <w:rFonts w:hint="cs"/>
            <w:rtl/>
          </w:rPr>
          <w:t xml:space="preserve"> הוסיפו עוד מפעל...</w:t>
        </w:r>
      </w:ins>
    </w:p>
    <w:p w14:paraId="68F8AF63" w14:textId="2BF9B693" w:rsidR="00307412" w:rsidRDefault="00307412" w:rsidP="00A576DE">
      <w:pPr>
        <w:rPr>
          <w:ins w:id="273" w:author="Idit Balachsan" w:date="2019-06-05T13:56:00Z"/>
          <w:rtl/>
        </w:rPr>
      </w:pPr>
      <w:ins w:id="274" w:author="Idit Balachsan" w:date="2019-06-05T13:55:00Z">
        <w:r>
          <w:rPr>
            <w:rFonts w:hint="cs"/>
            <w:rtl/>
          </w:rPr>
          <w:t xml:space="preserve">המאמר השני בא </w:t>
        </w:r>
        <w:proofErr w:type="spellStart"/>
        <w:r>
          <w:rPr>
            <w:rFonts w:hint="cs"/>
            <w:rtl/>
          </w:rPr>
          <w:t>ליצג</w:t>
        </w:r>
        <w:proofErr w:type="spellEnd"/>
        <w:r>
          <w:rPr>
            <w:rFonts w:hint="cs"/>
            <w:rtl/>
          </w:rPr>
          <w:t xml:space="preserve"> מצבי חירום </w:t>
        </w:r>
        <w:proofErr w:type="spellStart"/>
        <w:r>
          <w:rPr>
            <w:rFonts w:hint="cs"/>
            <w:rtl/>
          </w:rPr>
          <w:t>שנשמכים</w:t>
        </w:r>
        <w:proofErr w:type="spellEnd"/>
        <w:r>
          <w:rPr>
            <w:rFonts w:hint="cs"/>
            <w:rtl/>
          </w:rPr>
          <w:t xml:space="preserve"> עד כמה ימים. </w:t>
        </w:r>
      </w:ins>
    </w:p>
    <w:p w14:paraId="25DDEA0A" w14:textId="77777777" w:rsidR="008C01AE" w:rsidRPr="00F65192" w:rsidRDefault="008C01AE" w:rsidP="00A576DE">
      <w:pPr>
        <w:pPrChange w:id="275" w:author="Idit Balachsan" w:date="2019-06-05T13:47:00Z">
          <w:pPr>
            <w:pStyle w:val="ListParagraph"/>
            <w:numPr>
              <w:numId w:val="14"/>
            </w:numPr>
            <w:ind w:hanging="360"/>
          </w:pPr>
        </w:pPrChange>
      </w:pPr>
    </w:p>
    <w:p w14:paraId="48B8A394" w14:textId="2753330A" w:rsidR="00B011EB" w:rsidRPr="00A10451" w:rsidRDefault="00B011EB" w:rsidP="002976D9">
      <w:pPr>
        <w:pStyle w:val="Heading1"/>
      </w:pPr>
      <w:r w:rsidRPr="00A10451">
        <w:rPr>
          <w:rFonts w:hint="cs"/>
        </w:rPr>
        <w:t>Research contribution</w:t>
      </w:r>
      <w:r w:rsidR="00F9569E" w:rsidRPr="00A10451">
        <w:rPr>
          <w:rFonts w:hint="cs"/>
        </w:rPr>
        <w:t xml:space="preserve"> </w:t>
      </w:r>
    </w:p>
    <w:p w14:paraId="2ECB4F87" w14:textId="77777777" w:rsidR="00C96B5F" w:rsidRDefault="00D63641" w:rsidP="003354E1">
      <w:pPr>
        <w:rPr>
          <w:ins w:id="276" w:author="Idit Balachsan" w:date="2019-06-04T14:13:00Z"/>
        </w:rPr>
      </w:pPr>
      <w:ins w:id="277" w:author="Idit Balachsan" w:date="2019-06-04T12:55:00Z">
        <w:r w:rsidRPr="00D63641">
          <w:rPr>
            <w:rFonts w:ascii="Calibri" w:hAnsi="Calibri" w:cs="Calibri"/>
          </w:rPr>
          <w:t>﻿</w:t>
        </w:r>
      </w:ins>
      <w:ins w:id="278" w:author="Idit Balachsan" w:date="2019-06-04T13:35:00Z">
        <w:r w:rsidR="003A3EA4">
          <w:t>T</w:t>
        </w:r>
      </w:ins>
      <w:ins w:id="279" w:author="Idit Balachsan" w:date="2019-06-04T12:55:00Z">
        <w:r w:rsidRPr="00D63641">
          <w:t>echnological developments</w:t>
        </w:r>
      </w:ins>
      <w:ins w:id="280" w:author="Idit Balachsan" w:date="2019-06-04T13:32:00Z">
        <w:r w:rsidR="0070274D">
          <w:t xml:space="preserve"> </w:t>
        </w:r>
      </w:ins>
      <w:ins w:id="281" w:author="Idit Balachsan" w:date="2019-06-04T13:35:00Z">
        <w:r w:rsidR="003A3EA4">
          <w:t xml:space="preserve">in recent years </w:t>
        </w:r>
      </w:ins>
      <w:ins w:id="282" w:author="Idit Balachsan" w:date="2019-06-04T13:32:00Z">
        <w:r w:rsidR="0070274D">
          <w:t xml:space="preserve">have made </w:t>
        </w:r>
      </w:ins>
      <w:ins w:id="283" w:author="Idit Balachsan" w:date="2019-06-04T13:34:00Z">
        <w:r w:rsidR="0070274D" w:rsidRPr="00A10451">
          <w:rPr>
            <w:rFonts w:cs="David" w:hint="cs"/>
            <w:color w:val="000000"/>
          </w:rPr>
          <w:t>Wireless Distributed Environmental Sensor Network (WDESN</w:t>
        </w:r>
        <w:r w:rsidR="0070274D">
          <w:rPr>
            <w:rFonts w:cs="David"/>
            <w:color w:val="000000"/>
          </w:rPr>
          <w:t>s</w:t>
        </w:r>
        <w:r w:rsidR="0070274D" w:rsidRPr="00A10451">
          <w:rPr>
            <w:rFonts w:cs="David" w:hint="cs"/>
            <w:color w:val="000000"/>
          </w:rPr>
          <w:t>)</w:t>
        </w:r>
      </w:ins>
      <w:ins w:id="284" w:author="Idit Balachsan" w:date="2019-06-04T13:32:00Z">
        <w:r w:rsidR="0070274D">
          <w:t xml:space="preserve"> feasible to deploy</w:t>
        </w:r>
      </w:ins>
      <w:ins w:id="285" w:author="Idit Balachsan" w:date="2019-06-04T13:33:00Z">
        <w:r w:rsidR="0070274D">
          <w:t xml:space="preserve">, in a relatively low operational cost, using </w:t>
        </w:r>
        <w:r w:rsidR="0070274D" w:rsidRPr="00A10451">
          <w:rPr>
            <w:rFonts w:cs="David" w:hint="cs"/>
            <w:color w:val="000000"/>
          </w:rPr>
          <w:t>portable Micro Sensing Units (MSUs)</w:t>
        </w:r>
      </w:ins>
      <w:ins w:id="286" w:author="Idit Balachsan" w:date="2019-06-04T13:34:00Z">
        <w:r w:rsidR="0070274D">
          <w:rPr>
            <w:rFonts w:cs="David"/>
            <w:color w:val="000000"/>
          </w:rPr>
          <w:t xml:space="preserve">. </w:t>
        </w:r>
      </w:ins>
      <w:ins w:id="287" w:author="Idit Balachsan" w:date="2019-06-04T13:38:00Z">
        <w:r w:rsidR="000438CE">
          <w:rPr>
            <w:rFonts w:cs="David"/>
            <w:color w:val="000000"/>
          </w:rPr>
          <w:t xml:space="preserve">These units can easily transmit data directly to </w:t>
        </w:r>
      </w:ins>
      <w:ins w:id="288" w:author="Idit Balachsan" w:date="2019-06-04T13:45:00Z">
        <w:r w:rsidR="005B0CEA">
          <w:rPr>
            <w:rFonts w:cs="David"/>
            <w:color w:val="000000"/>
          </w:rPr>
          <w:t>cloud-based</w:t>
        </w:r>
      </w:ins>
      <w:ins w:id="289" w:author="Idit Balachsan" w:date="2019-06-04T13:35:00Z">
        <w:r w:rsidR="003A3EA4">
          <w:rPr>
            <w:rFonts w:cs="David"/>
            <w:color w:val="000000"/>
          </w:rPr>
          <w:t xml:space="preserve"> platform</w:t>
        </w:r>
      </w:ins>
      <w:ins w:id="290" w:author="Idit Balachsan" w:date="2019-06-04T13:36:00Z">
        <w:r w:rsidR="00106020">
          <w:rPr>
            <w:rFonts w:cs="David"/>
            <w:color w:val="000000"/>
          </w:rPr>
          <w:t>s</w:t>
        </w:r>
      </w:ins>
      <w:ins w:id="291" w:author="Idit Balachsan" w:date="2019-06-04T13:39:00Z">
        <w:r w:rsidR="00594835">
          <w:rPr>
            <w:rFonts w:cs="David"/>
            <w:color w:val="000000"/>
          </w:rPr>
          <w:t>,</w:t>
        </w:r>
        <w:r w:rsidR="00594835">
          <w:rPr>
            <w:rFonts w:cs="David"/>
          </w:rPr>
          <w:t xml:space="preserve"> making it possible to </w:t>
        </w:r>
      </w:ins>
      <w:ins w:id="292" w:author="Idit Balachsan" w:date="2019-06-04T13:47:00Z">
        <w:r w:rsidR="005B0CEA">
          <w:rPr>
            <w:rFonts w:cs="David"/>
          </w:rPr>
          <w:t xml:space="preserve">immediately </w:t>
        </w:r>
      </w:ins>
      <w:ins w:id="293" w:author="Idit Balachsan" w:date="2019-06-04T13:45:00Z">
        <w:r w:rsidR="005B0CEA">
          <w:rPr>
            <w:rFonts w:cs="David"/>
          </w:rPr>
          <w:t xml:space="preserve">obtain </w:t>
        </w:r>
      </w:ins>
      <w:ins w:id="294" w:author="Idit Balachsan" w:date="2019-06-04T13:48:00Z">
        <w:r w:rsidR="000D7E6B">
          <w:rPr>
            <w:rFonts w:cs="David"/>
          </w:rPr>
          <w:t xml:space="preserve">the latest </w:t>
        </w:r>
      </w:ins>
      <w:ins w:id="295" w:author="Idit Balachsan" w:date="2019-06-04T13:42:00Z">
        <w:r w:rsidR="00013AA6" w:rsidRPr="0063144D">
          <w:t>mapping of the pollution level in the environment</w:t>
        </w:r>
      </w:ins>
      <w:ins w:id="296" w:author="Idit Balachsan" w:date="2019-06-04T13:47:00Z">
        <w:r w:rsidR="005B0CEA">
          <w:t xml:space="preserve">. </w:t>
        </w:r>
      </w:ins>
      <w:ins w:id="297" w:author="Idit Balachsan" w:date="2019-06-04T13:53:00Z">
        <w:r w:rsidR="00473F4A">
          <w:t xml:space="preserve">These advancements </w:t>
        </w:r>
      </w:ins>
      <w:ins w:id="298" w:author="Idit Balachsan" w:date="2019-06-04T13:54:00Z">
        <w:r w:rsidR="001F6F89">
          <w:t>have produced new challenges</w:t>
        </w:r>
      </w:ins>
      <w:ins w:id="299" w:author="Idit Balachsan" w:date="2019-06-04T14:01:00Z">
        <w:r w:rsidR="00636C0A">
          <w:t xml:space="preserve"> in the field of environmental air pollution monitoring and modelling</w:t>
        </w:r>
      </w:ins>
      <w:ins w:id="300" w:author="Idit Balachsan" w:date="2019-06-04T13:54:00Z">
        <w:r w:rsidR="001F6F89">
          <w:t xml:space="preserve">, such </w:t>
        </w:r>
      </w:ins>
      <w:ins w:id="301" w:author="Idit Balachsan" w:date="2019-06-04T14:02:00Z">
        <w:r w:rsidR="00636C0A">
          <w:t xml:space="preserve">as </w:t>
        </w:r>
      </w:ins>
      <w:ins w:id="302" w:author="Idit Balachsan" w:date="2019-06-04T14:04:00Z">
        <w:r w:rsidR="004D61E5" w:rsidRPr="00C2741E">
          <w:t>selecting optimal sensors’ locations</w:t>
        </w:r>
        <w:r w:rsidR="0060354E">
          <w:t xml:space="preserve"> </w:t>
        </w:r>
      </w:ins>
      <w:ins w:id="303" w:author="Idit Balachsan" w:date="2019-06-04T14:05:00Z">
        <w:r w:rsidR="0060354E">
          <w:t>of</w:t>
        </w:r>
      </w:ins>
      <w:ins w:id="304" w:author="Idit Balachsan" w:date="2019-06-04T14:04:00Z">
        <w:r w:rsidR="0060354E">
          <w:t xml:space="preserve"> pla</w:t>
        </w:r>
      </w:ins>
      <w:ins w:id="305" w:author="Idit Balachsan" w:date="2019-06-04T14:05:00Z">
        <w:r w:rsidR="0060354E">
          <w:t xml:space="preserve">cement. </w:t>
        </w:r>
      </w:ins>
    </w:p>
    <w:p w14:paraId="68E9FC38" w14:textId="4825AC50" w:rsidR="00067E53" w:rsidRDefault="004D56A6" w:rsidP="003354E1">
      <w:pPr>
        <w:rPr>
          <w:ins w:id="306" w:author="Idit Balachsan" w:date="2019-06-04T14:14:00Z"/>
          <w:rFonts w:asciiTheme="majorBidi" w:hAnsiTheme="majorBidi" w:cstheme="majorBidi"/>
        </w:rPr>
      </w:pPr>
      <w:ins w:id="307" w:author="Idit Balachsan" w:date="2019-06-04T14:06:00Z">
        <w:r>
          <w:t xml:space="preserve">This proposed work </w:t>
        </w:r>
      </w:ins>
      <w:ins w:id="308" w:author="Idit Balachsan" w:date="2019-06-04T14:10:00Z">
        <w:r w:rsidR="004C17A1">
          <w:t>will</w:t>
        </w:r>
      </w:ins>
      <w:ins w:id="309" w:author="Idit Balachsan" w:date="2019-06-04T13:43:00Z">
        <w:r w:rsidR="00013AA6" w:rsidRPr="0063144D">
          <w:t xml:space="preserve"> provide engineering tools that facilitate effective sensor deployment scheme</w:t>
        </w:r>
      </w:ins>
      <w:ins w:id="310" w:author="Idit Balachsan" w:date="2019-06-04T14:12:00Z">
        <w:r w:rsidR="00DA2EE3">
          <w:t>s</w:t>
        </w:r>
      </w:ins>
      <w:ins w:id="311" w:author="Idit Balachsan" w:date="2019-06-04T13:43:00Z">
        <w:r w:rsidR="00013AA6" w:rsidRPr="0063144D">
          <w:t xml:space="preserve"> </w:t>
        </w:r>
      </w:ins>
      <w:ins w:id="312" w:author="Idit Balachsan" w:date="2019-06-04T14:13:00Z">
        <w:r w:rsidR="003354E1">
          <w:t>which</w:t>
        </w:r>
      </w:ins>
      <w:ins w:id="313" w:author="Idit Balachsan" w:date="2019-06-04T13:43:00Z">
        <w:r w:rsidR="00013AA6" w:rsidRPr="0063144D">
          <w:t xml:space="preserve"> successfully balance between detection and operational requirements.</w:t>
        </w:r>
      </w:ins>
      <w:ins w:id="314" w:author="Idit Balachsan" w:date="2019-06-04T14:13:00Z">
        <w:r w:rsidR="003354E1">
          <w:t xml:space="preserve"> The work will a</w:t>
        </w:r>
      </w:ins>
      <w:ins w:id="315" w:author="Idit Balachsan" w:date="2019-06-04T13:11:00Z">
        <w:r w:rsidR="00170DC5">
          <w:t>llow decision maker</w:t>
        </w:r>
        <w:r w:rsidR="0007390E">
          <w:t>s</w:t>
        </w:r>
        <w:r w:rsidR="00170DC5">
          <w:t xml:space="preserve"> </w:t>
        </w:r>
      </w:ins>
      <w:ins w:id="316" w:author="Idit Balachsan" w:date="2019-06-04T13:08:00Z">
        <w:r w:rsidR="00DF3BD2" w:rsidRPr="003669B8">
          <w:rPr>
            <w:rFonts w:asciiTheme="majorBidi" w:hAnsiTheme="majorBidi" w:cstheme="majorBidi"/>
          </w:rPr>
          <w:t xml:space="preserve">to </w:t>
        </w:r>
      </w:ins>
      <w:ins w:id="317" w:author="Idit Balachsan" w:date="2019-06-04T13:14:00Z">
        <w:r w:rsidR="00FD3A96" w:rsidRPr="003669B8">
          <w:rPr>
            <w:rFonts w:asciiTheme="majorBidi" w:hAnsiTheme="majorBidi" w:cstheme="majorBidi"/>
          </w:rPr>
          <w:t>examine</w:t>
        </w:r>
      </w:ins>
      <w:ins w:id="318" w:author="Idit Balachsan" w:date="2019-06-04T13:08:00Z">
        <w:r w:rsidR="00DF3BD2" w:rsidRPr="003669B8">
          <w:rPr>
            <w:rFonts w:asciiTheme="majorBidi" w:hAnsiTheme="majorBidi" w:cstheme="majorBidi"/>
          </w:rPr>
          <w:t xml:space="preserve"> tradeoffs between performance criteria </w:t>
        </w:r>
      </w:ins>
      <w:ins w:id="319" w:author="Idit Balachsan" w:date="2019-06-04T13:14:00Z">
        <w:r w:rsidR="00FD3A96" w:rsidRPr="003669B8">
          <w:rPr>
            <w:rFonts w:asciiTheme="majorBidi" w:hAnsiTheme="majorBidi" w:cstheme="majorBidi"/>
          </w:rPr>
          <w:t>of the multi-objective optimization</w:t>
        </w:r>
        <w:r w:rsidR="0085758A" w:rsidRPr="00670E8F">
          <w:rPr>
            <w:rFonts w:asciiTheme="majorBidi" w:hAnsiTheme="majorBidi" w:cstheme="majorBidi" w:hint="cs"/>
            <w:rtl/>
          </w:rPr>
          <w:t xml:space="preserve"> </w:t>
        </w:r>
      </w:ins>
      <w:ins w:id="320" w:author="Idit Balachsan" w:date="2019-06-04T13:16:00Z">
        <w:r w:rsidR="00067E53" w:rsidRPr="00670E8F">
          <w:rPr>
            <w:rFonts w:asciiTheme="majorBidi" w:hAnsiTheme="majorBidi" w:cstheme="majorBidi"/>
          </w:rPr>
          <w:t xml:space="preserve">model </w:t>
        </w:r>
      </w:ins>
      <w:ins w:id="321" w:author="Idit Balachsan" w:date="2019-06-04T13:08:00Z">
        <w:r w:rsidR="00DF3BD2" w:rsidRPr="00670E8F">
          <w:rPr>
            <w:rFonts w:asciiTheme="majorBidi" w:hAnsiTheme="majorBidi" w:cstheme="majorBidi"/>
          </w:rPr>
          <w:t xml:space="preserve">and to consider alternative modes of action </w:t>
        </w:r>
      </w:ins>
      <w:ins w:id="322" w:author="Idit Balachsan" w:date="2019-06-04T13:16:00Z">
        <w:r w:rsidR="00067E53" w:rsidRPr="00670E8F">
          <w:rPr>
            <w:rFonts w:asciiTheme="majorBidi" w:hAnsiTheme="majorBidi" w:cstheme="majorBidi"/>
          </w:rPr>
          <w:t xml:space="preserve">according to </w:t>
        </w:r>
      </w:ins>
      <w:ins w:id="323" w:author="Idit Balachsan" w:date="2019-06-04T14:18:00Z">
        <w:r w:rsidR="003669B8">
          <w:rPr>
            <w:rFonts w:asciiTheme="majorBidi" w:hAnsiTheme="majorBidi" w:cstheme="majorBidi"/>
          </w:rPr>
          <w:t xml:space="preserve">the </w:t>
        </w:r>
      </w:ins>
      <w:ins w:id="324" w:author="Idit Balachsan" w:date="2019-06-04T14:17:00Z">
        <w:r w:rsidR="003669B8">
          <w:rPr>
            <w:rFonts w:asciiTheme="majorBidi" w:hAnsiTheme="majorBidi" w:cstheme="majorBidi"/>
          </w:rPr>
          <w:t>prevailing</w:t>
        </w:r>
      </w:ins>
      <w:ins w:id="325" w:author="Idit Balachsan" w:date="2019-06-04T13:17:00Z">
        <w:r w:rsidR="00067E53" w:rsidRPr="00670E8F">
          <w:rPr>
            <w:rFonts w:asciiTheme="majorBidi" w:hAnsiTheme="majorBidi" w:cstheme="majorBidi"/>
          </w:rPr>
          <w:t xml:space="preserve"> circumstances. </w:t>
        </w:r>
      </w:ins>
    </w:p>
    <w:p w14:paraId="6D732D8D" w14:textId="75E13950" w:rsidR="005B294C" w:rsidRDefault="002579A4" w:rsidP="005B294C">
      <w:pPr>
        <w:rPr>
          <w:ins w:id="326" w:author="Idit Balachsan" w:date="2019-06-06T12:50:00Z"/>
          <w:rFonts w:cs="David"/>
        </w:rPr>
      </w:pPr>
      <w:ins w:id="327" w:author="Idit Balachsan" w:date="2019-06-04T14:14:00Z">
        <w:r>
          <w:t>This</w:t>
        </w:r>
        <w:r w:rsidRPr="0070274D">
          <w:t xml:space="preserve"> proposed </w:t>
        </w:r>
        <w:r>
          <w:t>work’s</w:t>
        </w:r>
        <w:r w:rsidRPr="0070274D">
          <w:t xml:space="preserve"> innovativeness</w:t>
        </w:r>
        <w:r>
          <w:t xml:space="preserve"> </w:t>
        </w:r>
        <w:r w:rsidRPr="0070274D">
          <w:t xml:space="preserve">stems from the implementation of </w:t>
        </w:r>
        <w:r>
          <w:t>a multi-objective</w:t>
        </w:r>
      </w:ins>
      <w:ins w:id="328" w:author="Idit Balachsan" w:date="2019-06-04T14:15:00Z">
        <w:r>
          <w:t xml:space="preserve"> optimization model</w:t>
        </w:r>
      </w:ins>
      <w:ins w:id="329" w:author="Idit Balachsan" w:date="2019-06-04T14:14:00Z">
        <w:r w:rsidRPr="0070274D">
          <w:t xml:space="preserve">, allowing </w:t>
        </w:r>
      </w:ins>
      <w:ins w:id="330" w:author="Idit Balachsan" w:date="2019-06-04T14:22:00Z">
        <w:r w:rsidR="001C7821">
          <w:t>a different</w:t>
        </w:r>
      </w:ins>
      <w:ins w:id="331" w:author="Idit Balachsan" w:date="2019-06-04T14:14:00Z">
        <w:r w:rsidRPr="0070274D">
          <w:t xml:space="preserve"> perspective </w:t>
        </w:r>
      </w:ins>
      <w:ins w:id="332" w:author="Idit Balachsan" w:date="2019-06-04T14:23:00Z">
        <w:r w:rsidR="001C7821">
          <w:t>on the way operational problems may be approached</w:t>
        </w:r>
        <w:r w:rsidR="00FE3565">
          <w:t xml:space="preserve">. </w:t>
        </w:r>
      </w:ins>
      <w:ins w:id="333" w:author="Idit Balachsan" w:date="2019-06-04T14:15:00Z">
        <w:r w:rsidR="00323176">
          <w:t xml:space="preserve">In addition, it </w:t>
        </w:r>
      </w:ins>
      <w:ins w:id="334" w:author="Idit Balachsan" w:date="2019-06-04T14:16:00Z">
        <w:r w:rsidR="00323176">
          <w:t>considers</w:t>
        </w:r>
      </w:ins>
      <w:ins w:id="335" w:author="Idit Balachsan" w:date="2019-06-04T14:15:00Z">
        <w:r w:rsidR="00323176">
          <w:t xml:space="preserve"> the </w:t>
        </w:r>
      </w:ins>
      <w:ins w:id="336" w:author="Idit Balachsan" w:date="2019-06-04T14:16:00Z">
        <w:r w:rsidR="00323176">
          <w:t xml:space="preserve">time-varying </w:t>
        </w:r>
        <w:r w:rsidR="00A76B4F">
          <w:t xml:space="preserve">meteorological conditions </w:t>
        </w:r>
      </w:ins>
      <w:ins w:id="337" w:author="Idit Balachsan" w:date="2019-06-04T14:26:00Z">
        <w:r w:rsidR="005B294C">
          <w:t xml:space="preserve">that </w:t>
        </w:r>
      </w:ins>
      <w:ins w:id="338" w:author="Idit Balachsan" w:date="2019-06-04T14:23:00Z">
        <w:r w:rsidR="00FE3565">
          <w:t xml:space="preserve"> </w:t>
        </w:r>
      </w:ins>
      <w:ins w:id="339" w:author="Idit Balachsan" w:date="2019-06-04T14:21:00Z">
        <w:r w:rsidR="00C326F8">
          <w:t xml:space="preserve"> </w:t>
        </w:r>
      </w:ins>
      <w:ins w:id="340" w:author="Idit Balachsan" w:date="2019-06-04T14:25:00Z">
        <w:r w:rsidR="005B294C" w:rsidRPr="00A10451">
          <w:rPr>
            <w:rFonts w:cs="David" w:hint="cs"/>
          </w:rPr>
          <w:t>characteriz</w:t>
        </w:r>
      </w:ins>
      <w:ins w:id="341" w:author="Idit Balachsan" w:date="2019-06-04T14:26:00Z">
        <w:r w:rsidR="005B294C">
          <w:rPr>
            <w:rFonts w:cs="David"/>
          </w:rPr>
          <w:t>e</w:t>
        </w:r>
      </w:ins>
      <w:ins w:id="342" w:author="Idit Balachsan" w:date="2019-06-04T14:25:00Z">
        <w:r w:rsidR="005B294C" w:rsidRPr="00A10451">
          <w:rPr>
            <w:rFonts w:cs="David" w:hint="cs"/>
          </w:rPr>
          <w:t xml:space="preserve"> the region of study</w:t>
        </w:r>
      </w:ins>
      <w:ins w:id="343" w:author="Idit Balachsan" w:date="2019-06-04T14:26:00Z">
        <w:r w:rsidR="005B294C">
          <w:rPr>
            <w:rFonts w:cs="David"/>
          </w:rPr>
          <w:t xml:space="preserve">, </w:t>
        </w:r>
      </w:ins>
      <w:ins w:id="344" w:author="Idit Balachsan" w:date="2019-06-04T14:29:00Z">
        <w:r w:rsidR="00EB785B">
          <w:rPr>
            <w:rFonts w:cs="David"/>
          </w:rPr>
          <w:t>and thus produces</w:t>
        </w:r>
      </w:ins>
      <w:ins w:id="345" w:author="Idit Balachsan" w:date="2019-06-04T14:28:00Z">
        <w:r w:rsidR="00EB785B">
          <w:rPr>
            <w:rFonts w:cs="David"/>
          </w:rPr>
          <w:t xml:space="preserve"> more robust </w:t>
        </w:r>
      </w:ins>
      <w:ins w:id="346" w:author="Idit Balachsan" w:date="2019-06-04T14:30:00Z">
        <w:r w:rsidR="00BE31A7">
          <w:rPr>
            <w:rFonts w:cs="David"/>
          </w:rPr>
          <w:t xml:space="preserve">and reliable </w:t>
        </w:r>
      </w:ins>
      <w:ins w:id="347" w:author="Idit Balachsan" w:date="2019-06-04T14:29:00Z">
        <w:r w:rsidR="00EB785B">
          <w:rPr>
            <w:rFonts w:cs="David"/>
          </w:rPr>
          <w:t>solutions</w:t>
        </w:r>
      </w:ins>
      <w:ins w:id="348" w:author="Idit Balachsan" w:date="2019-06-04T14:30:00Z">
        <w:r w:rsidR="00BE31A7">
          <w:rPr>
            <w:rFonts w:cs="David"/>
          </w:rPr>
          <w:t>.</w:t>
        </w:r>
      </w:ins>
    </w:p>
    <w:p w14:paraId="49A7A4C8" w14:textId="77777777" w:rsidR="00C243DF" w:rsidRDefault="00C243DF" w:rsidP="005B294C">
      <w:pPr>
        <w:rPr>
          <w:ins w:id="349" w:author="Idit Balachsan" w:date="2019-06-06T12:51:00Z"/>
          <w:rFonts w:cs="David"/>
        </w:rPr>
      </w:pPr>
    </w:p>
    <w:p w14:paraId="5C6096B1" w14:textId="7CC917EC" w:rsidR="00EF6BF6" w:rsidRPr="0070274D" w:rsidRDefault="00EF6BF6" w:rsidP="005B294C">
      <w:pPr>
        <w:rPr>
          <w:ins w:id="350" w:author="Idit Balachsan" w:date="2019-06-04T14:14:00Z"/>
        </w:rPr>
      </w:pPr>
      <w:ins w:id="351" w:author="Idit Balachsan" w:date="2019-06-06T12:50:00Z">
        <w:r>
          <w:rPr>
            <w:rFonts w:cs="David"/>
          </w:rPr>
          <w:t xml:space="preserve">MAYBE ADD AN EXAMPLE OF </w:t>
        </w:r>
        <w:proofErr w:type="gramStart"/>
        <w:r>
          <w:rPr>
            <w:rFonts w:cs="David"/>
          </w:rPr>
          <w:t>REAL WORLD</w:t>
        </w:r>
        <w:proofErr w:type="gramEnd"/>
        <w:r>
          <w:rPr>
            <w:rFonts w:cs="David"/>
          </w:rPr>
          <w:t xml:space="preserve"> CASES – planning that is stuck because of places constraints, devises that get broken</w:t>
        </w:r>
      </w:ins>
      <w:ins w:id="352" w:author="Idit Balachsan" w:date="2019-06-06T12:51:00Z">
        <w:r>
          <w:rPr>
            <w:rFonts w:cs="David"/>
          </w:rPr>
          <w:t xml:space="preserve"> or changes in the conditions that we calculated by first. </w:t>
        </w:r>
      </w:ins>
    </w:p>
    <w:p w14:paraId="07F9CFAA" w14:textId="714446C9" w:rsidR="00B139E0" w:rsidRPr="00A10451" w:rsidDel="00763C4E" w:rsidRDefault="00B139E0" w:rsidP="002976D9">
      <w:pPr>
        <w:pStyle w:val="Heading1"/>
        <w:rPr>
          <w:del w:id="353" w:author="Idit Balachsan" w:date="2019-06-06T16:21:00Z"/>
        </w:rPr>
      </w:pPr>
    </w:p>
    <w:p w14:paraId="4539A83A" w14:textId="635C7924" w:rsidR="00B139E0" w:rsidRPr="00A10451" w:rsidDel="00763C4E" w:rsidRDefault="00B139E0" w:rsidP="002976D9">
      <w:pPr>
        <w:pStyle w:val="Heading1"/>
        <w:rPr>
          <w:del w:id="354" w:author="Idit Balachsan" w:date="2019-06-06T16:21:00Z"/>
        </w:rPr>
      </w:pPr>
    </w:p>
    <w:p w14:paraId="111B9F37" w14:textId="6DA0381C" w:rsidR="006C4947" w:rsidRPr="00A10451" w:rsidDel="00763C4E" w:rsidRDefault="006C4947" w:rsidP="006C4947">
      <w:pPr>
        <w:rPr>
          <w:del w:id="355" w:author="Idit Balachsan" w:date="2019-06-06T16:21:00Z"/>
          <w:rFonts w:cs="David"/>
        </w:rPr>
      </w:pPr>
    </w:p>
    <w:p w14:paraId="0DFC7448" w14:textId="369588CD" w:rsidR="008475DD" w:rsidRPr="00A10451" w:rsidDel="00763C4E" w:rsidRDefault="008475DD" w:rsidP="006C4947">
      <w:pPr>
        <w:rPr>
          <w:del w:id="356" w:author="Idit Balachsan" w:date="2019-06-06T16:21:00Z"/>
          <w:rFonts w:cs="David"/>
        </w:rPr>
      </w:pPr>
    </w:p>
    <w:p w14:paraId="03C8D63D" w14:textId="21ADF96A" w:rsidR="006C4947" w:rsidRPr="00A10451" w:rsidDel="00763C4E" w:rsidRDefault="006C4947" w:rsidP="006C4947">
      <w:pPr>
        <w:rPr>
          <w:del w:id="357" w:author="Idit Balachsan" w:date="2019-06-06T16:21:00Z"/>
          <w:rFonts w:cs="David"/>
        </w:rPr>
      </w:pPr>
    </w:p>
    <w:p w14:paraId="1372576C" w14:textId="2A46224A" w:rsidR="00D97E5D" w:rsidRPr="00A10451" w:rsidDel="00763C4E" w:rsidRDefault="00D97E5D" w:rsidP="006C4947">
      <w:pPr>
        <w:rPr>
          <w:del w:id="358" w:author="Idit Balachsan" w:date="2019-06-06T16:21:00Z"/>
          <w:rFonts w:cs="David"/>
        </w:rPr>
      </w:pPr>
    </w:p>
    <w:p w14:paraId="5D7E0718" w14:textId="4E2DB930" w:rsidR="00D90ABC" w:rsidRPr="00A10451" w:rsidRDefault="00A678A6" w:rsidP="002976D9">
      <w:pPr>
        <w:pStyle w:val="Heading1"/>
      </w:pPr>
      <w:r w:rsidRPr="00A10451">
        <w:rPr>
          <w:rFonts w:hint="cs"/>
        </w:rPr>
        <w:t>Literature review</w:t>
      </w:r>
    </w:p>
    <w:p w14:paraId="66A40561" w14:textId="4A2089F6" w:rsidR="004170D4" w:rsidRPr="00A10451" w:rsidRDefault="00471C6C" w:rsidP="00937E3F">
      <w:pPr>
        <w:pStyle w:val="Heading2"/>
      </w:pPr>
      <w:r w:rsidRPr="00A10451">
        <w:rPr>
          <w:rFonts w:hint="cs"/>
        </w:rPr>
        <w:t>The problem of s</w:t>
      </w:r>
      <w:r w:rsidR="004170D4" w:rsidRPr="00A10451">
        <w:rPr>
          <w:rFonts w:hint="cs"/>
        </w:rPr>
        <w:t>ensors</w:t>
      </w:r>
      <w:ins w:id="359" w:author="Idit Balachsan" w:date="2019-06-08T11:46:00Z">
        <w:r w:rsidR="002D0FC5">
          <w:t xml:space="preserve">’ </w:t>
        </w:r>
      </w:ins>
      <w:ins w:id="360" w:author="Idit Balachsan" w:date="2019-06-08T11:47:00Z">
        <w:r w:rsidR="002D0FC5">
          <w:t>deployment</w:t>
        </w:r>
      </w:ins>
      <w:del w:id="361" w:author="Idit Balachsan" w:date="2019-06-08T11:46:00Z">
        <w:r w:rsidR="004170D4" w:rsidRPr="00A10451" w:rsidDel="002D0FC5">
          <w:rPr>
            <w:rFonts w:hint="cs"/>
          </w:rPr>
          <w:delText xml:space="preserve"> placement </w:delText>
        </w:r>
      </w:del>
    </w:p>
    <w:p w14:paraId="64CE4BF6" w14:textId="6561F9C5"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5F4045">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[24]","plainTextFormattedCitation":"[24]","previouslyFormattedCitation":"[24]"},"properties":{"noteIndex":0},"schema":"https://github.com/citation-style-language/schema/raw/master/csl-citation.json"}</w:instrText>
      </w:r>
      <w:r w:rsidR="00FA79C2" w:rsidRPr="00A10451">
        <w:rPr>
          <w:rFonts w:cs="David" w:hint="cs"/>
        </w:rPr>
        <w:fldChar w:fldCharType="separate"/>
      </w:r>
      <w:r w:rsidR="005F4045" w:rsidRPr="005F4045">
        <w:rPr>
          <w:rFonts w:cs="David"/>
          <w:noProof/>
        </w:rPr>
        <w:t>[24]</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5F4045">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[25]","plainTextFormattedCitation":"[25]","previouslyFormattedCitation":"[25]"},"properties":{"noteIndex":0},"schema":"https://github.com/citation-style-language/schema/raw/master/csl-citation.json"}</w:instrText>
      </w:r>
      <w:r w:rsidR="00EA6439" w:rsidRPr="00A10451">
        <w:rPr>
          <w:rFonts w:cs="David" w:hint="cs"/>
        </w:rPr>
        <w:fldChar w:fldCharType="separate"/>
      </w:r>
      <w:r w:rsidR="005F4045" w:rsidRPr="005F4045">
        <w:rPr>
          <w:rFonts w:cs="David"/>
          <w:noProof/>
        </w:rPr>
        <w:t>[25]</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5F4045">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[26]","plainTextFormattedCitation":"[26]","previouslyFormattedCitation":"[26]"},"properties":{"noteIndex":0},"schema":"https://github.com/citation-style-language/schema/raw/master/csl-citation.json"}</w:instrText>
      </w:r>
      <w:r w:rsidR="004979CC" w:rsidRPr="00A10451">
        <w:rPr>
          <w:rFonts w:cs="David" w:hint="cs"/>
        </w:rPr>
        <w:fldChar w:fldCharType="separate"/>
      </w:r>
      <w:r w:rsidR="005F4045" w:rsidRPr="005F4045">
        <w:rPr>
          <w:rFonts w:cs="David"/>
          <w:noProof/>
        </w:rPr>
        <w:t>[26]</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362"/>
      <w:r w:rsidR="002300AE" w:rsidRPr="00A10451">
        <w:rPr>
          <w:rFonts w:cs="David" w:hint="cs"/>
        </w:rPr>
        <w:t xml:space="preserve">coverage </w:t>
      </w:r>
      <w:r w:rsidR="000C6F53" w:rsidRPr="00A10451">
        <w:rPr>
          <w:rFonts w:cs="David" w:hint="cs"/>
        </w:rPr>
        <w:t>area</w:t>
      </w:r>
      <w:commentRangeEnd w:id="362"/>
      <w:r w:rsidR="00F14F1F">
        <w:rPr>
          <w:rStyle w:val="CommentReference"/>
        </w:rPr>
        <w:commentReference w:id="362"/>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5F4045">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Network","type":"article-journal"},"uris":["http://www.mendeley.com/documents/?uuid=128cd4bd-db40-45de-b720-0c8c35eb43ed"]}],"mendeley":{"formattedCitation":"[27], [28]","plainTextFormattedCitation":"[27], [28]","previouslyFormattedCitation":"[27], [28]"},"properties":{"noteIndex":0},"schema":"https://github.com/citation-style-language/schema/raw/master/csl-citation.json"}</w:instrText>
      </w:r>
      <w:r w:rsidR="00636F82" w:rsidRPr="00A10451">
        <w:rPr>
          <w:rFonts w:cs="David" w:hint="cs"/>
        </w:rPr>
        <w:fldChar w:fldCharType="separate"/>
      </w:r>
      <w:r w:rsidR="005F4045" w:rsidRPr="005F4045">
        <w:rPr>
          <w:rFonts w:cs="David"/>
          <w:noProof/>
        </w:rPr>
        <w:t>[27], [28]</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3C3066D0" w14:textId="12FC615A" w:rsidR="00937E3F" w:rsidRDefault="002D0FC5" w:rsidP="002D0FC5">
      <w:pPr>
        <w:pStyle w:val="Heading2"/>
        <w:rPr>
          <w:ins w:id="363" w:author="Idit Balachsan" w:date="2019-06-08T11:46:00Z"/>
          <w:rFonts w:cs="David"/>
        </w:rPr>
      </w:pPr>
      <w:ins w:id="364" w:author="Idit Balachsan" w:date="2019-06-08T11:47:00Z">
        <w:r>
          <w:t>The importance of network’s application</w:t>
        </w:r>
      </w:ins>
    </w:p>
    <w:p w14:paraId="16190C2A" w14:textId="1BD45793" w:rsidR="005C0FF5" w:rsidRPr="00A10451" w:rsidDel="00937E3F" w:rsidRDefault="00D11C25" w:rsidP="00937E3F">
      <w:pPr>
        <w:pStyle w:val="Heading2"/>
        <w:rPr>
          <w:del w:id="365" w:author="Idit Balachsan" w:date="2019-06-08T11:46:00Z"/>
        </w:rPr>
      </w:pPr>
      <w:del w:id="366" w:author="Idit Balachsan" w:date="2019-06-08T11:46:00Z">
        <w:r w:rsidRPr="00A10451" w:rsidDel="00937E3F">
          <w:rPr>
            <w:rFonts w:hint="cs"/>
          </w:rPr>
          <w:delText>The a</w:delText>
        </w:r>
        <w:r w:rsidR="005C0FF5" w:rsidRPr="00A10451" w:rsidDel="00937E3F">
          <w:rPr>
            <w:rFonts w:hint="cs"/>
          </w:rPr>
          <w:delText xml:space="preserve">pplication of </w:delText>
        </w:r>
        <w:r w:rsidRPr="00A10451" w:rsidDel="00937E3F">
          <w:rPr>
            <w:rFonts w:hint="cs"/>
          </w:rPr>
          <w:delText>the</w:delText>
        </w:r>
        <w:r w:rsidR="00467922" w:rsidRPr="00A10451" w:rsidDel="00937E3F">
          <w:rPr>
            <w:rFonts w:hint="cs"/>
          </w:rPr>
          <w:delText xml:space="preserve"> </w:delText>
        </w:r>
        <w:r w:rsidR="005C0FF5" w:rsidRPr="00A10451" w:rsidDel="00937E3F">
          <w:rPr>
            <w:rFonts w:hint="cs"/>
          </w:rPr>
          <w:delText>network</w:delText>
        </w:r>
        <w:r w:rsidR="003D6434" w:rsidRPr="00A10451" w:rsidDel="00937E3F">
          <w:rPr>
            <w:rFonts w:hint="cs"/>
          </w:rPr>
          <w:delText xml:space="preserve"> </w:delText>
        </w:r>
      </w:del>
    </w:p>
    <w:p w14:paraId="66B7F23C" w14:textId="209882F3" w:rsidR="00370050" w:rsidRPr="00A10451" w:rsidRDefault="0042358E" w:rsidP="00AE51DA">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w:t>
      </w:r>
      <w:proofErr w:type="spellStart"/>
      <w:r w:rsidR="009D6BE7" w:rsidRPr="00A10451">
        <w:rPr>
          <w:rFonts w:cs="David" w:hint="cs"/>
          <w:color w:val="000000" w:themeColor="text1"/>
        </w:rPr>
        <w:t>i</w:t>
      </w:r>
      <w:proofErr w:type="spellEnd"/>
      <w:r w:rsidR="009D6BE7" w:rsidRPr="00A10451">
        <w:rPr>
          <w:rFonts w:cs="David" w:hint="cs"/>
          <w:color w:val="000000" w:themeColor="text1"/>
        </w:rPr>
        <w:t>)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5F4045">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7A298E" w:rsidRPr="00A10451">
        <w:rPr>
          <w:rFonts w:cs="David" w:hint="cs"/>
          <w:color w:val="000000" w:themeColor="text1"/>
        </w:rPr>
        <w:fldChar w:fldCharType="separate"/>
      </w:r>
      <w:r w:rsidR="005F4045" w:rsidRPr="005F4045">
        <w:rPr>
          <w:rFonts w:cs="David"/>
          <w:noProof/>
          <w:color w:val="000000" w:themeColor="text1"/>
        </w:rPr>
        <w:t>[23]</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For example,</w:t>
      </w:r>
      <w:r w:rsidR="00CB724B" w:rsidRPr="00A10451">
        <w:rPr>
          <w:rFonts w:cs="David" w:hint="cs"/>
        </w:rPr>
        <w:t xml:space="preserve"> </w:t>
      </w:r>
      <w:r w:rsidR="00CB724B" w:rsidRPr="00A10451">
        <w:rPr>
          <w:rFonts w:ascii="Calibri" w:hAnsi="Calibri" w:cs="Calibri"/>
          <w:color w:val="FF0000"/>
        </w:rPr>
        <w:t>﻿</w:t>
      </w:r>
      <w:proofErr w:type="spellStart"/>
      <w:r w:rsidR="00CB724B" w:rsidRPr="00A10451">
        <w:rPr>
          <w:rFonts w:cs="David" w:hint="cs"/>
          <w:color w:val="FF0000"/>
        </w:rPr>
        <w:t>Kanaroglou</w:t>
      </w:r>
      <w:proofErr w:type="spellEnd"/>
      <w:r w:rsidR="00CB724B" w:rsidRPr="00A10451">
        <w:rPr>
          <w:rFonts w:cs="David" w:hint="cs"/>
          <w:color w:val="FF0000"/>
        </w:rPr>
        <w:t xml:space="preserve"> et. al</w:t>
      </w:r>
      <w:r w:rsidR="000651C3" w:rsidRPr="00A10451">
        <w:rPr>
          <w:rFonts w:cs="David" w:hint="cs"/>
          <w:color w:val="FF0000"/>
        </w:rPr>
        <w:t>.</w:t>
      </w:r>
      <w:r w:rsidR="00D3040B" w:rsidRPr="00A10451">
        <w:rPr>
          <w:rFonts w:cs="David" w:hint="cs"/>
          <w:color w:val="FF0000"/>
        </w:rPr>
        <w:t xml:space="preserve"> </w:t>
      </w:r>
      <w:r w:rsidR="009F6601" w:rsidRPr="00A10451">
        <w:rPr>
          <w:rFonts w:cs="David" w:hint="cs"/>
        </w:rPr>
        <w:fldChar w:fldCharType="begin" w:fldLock="1"/>
      </w:r>
      <w:r w:rsidR="005F4045">
        <w:rPr>
          <w:rFonts w:cs="David"/>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instrText>
      </w:r>
      <w:r w:rsidR="009F6601" w:rsidRPr="00A10451">
        <w:rPr>
          <w:rFonts w:cs="David" w:hint="cs"/>
        </w:rPr>
        <w:fldChar w:fldCharType="separate"/>
      </w:r>
      <w:r w:rsidR="005F4045" w:rsidRPr="005F4045">
        <w:rPr>
          <w:rFonts w:cs="David"/>
          <w:noProof/>
        </w:rPr>
        <w:t>[29]</w:t>
      </w:r>
      <w:r w:rsidR="009F6601" w:rsidRPr="00A10451">
        <w:rPr>
          <w:rFonts w:cs="David" w:hint="cs"/>
        </w:rPr>
        <w:fldChar w:fldCharType="end"/>
      </w:r>
      <w:r w:rsidR="004477AA" w:rsidRPr="00A10451">
        <w:rPr>
          <w:rFonts w:cs="David" w:hint="cs"/>
        </w:rPr>
        <w:t xml:space="preserve"> </w:t>
      </w:r>
      <w:r w:rsidR="00CC6E0E" w:rsidRPr="00A10451">
        <w:rPr>
          <w:rFonts w:cs="David" w:hint="cs"/>
        </w:rPr>
        <w:t xml:space="preserve">used </w:t>
      </w:r>
      <w:r w:rsidR="00BF5229" w:rsidRPr="00A10451">
        <w:rPr>
          <w:rFonts w:cs="David" w:hint="cs"/>
        </w:rPr>
        <w:t>population</w:t>
      </w:r>
      <w:r w:rsidR="00605693" w:rsidRPr="00A10451">
        <w:rPr>
          <w:rFonts w:cs="David" w:hint="cs"/>
        </w:rPr>
        <w:t xml:space="preserve"> </w:t>
      </w:r>
      <w:r w:rsidR="00CC6E0E" w:rsidRPr="00A10451">
        <w:rPr>
          <w:rFonts w:cs="David" w:hint="cs"/>
          <w:b/>
          <w:bCs/>
        </w:rPr>
        <w:t>exposure assessment</w:t>
      </w:r>
      <w:r w:rsidR="00CC6E0E" w:rsidRPr="00A10451">
        <w:rPr>
          <w:rFonts w:cs="David" w:hint="cs"/>
        </w:rPr>
        <w:t xml:space="preserve"> as an objective</w:t>
      </w:r>
      <w:r w:rsidR="00BF5229" w:rsidRPr="00A10451">
        <w:rPr>
          <w:rFonts w:cs="David" w:hint="cs"/>
        </w:rPr>
        <w:t xml:space="preserve">. In their method, they first </w:t>
      </w:r>
      <w:r w:rsidR="000C0DF2" w:rsidRPr="00A10451">
        <w:rPr>
          <w:rFonts w:cs="David" w:hint="cs"/>
        </w:rPr>
        <w:t xml:space="preserve">generate a “demand surface”, which represents </w:t>
      </w:r>
      <w:r w:rsidR="00B44305" w:rsidRPr="00A10451">
        <w:rPr>
          <w:rFonts w:cs="David" w:hint="cs"/>
        </w:rPr>
        <w:t xml:space="preserve">the </w:t>
      </w:r>
      <w:r w:rsidR="00B07DEA" w:rsidRPr="00A10451">
        <w:rPr>
          <w:rFonts w:cs="David" w:hint="cs"/>
        </w:rPr>
        <w:t xml:space="preserve">spatial variability in pollution </w:t>
      </w:r>
      <w:r w:rsidR="000C0DF2" w:rsidRPr="00A10451">
        <w:rPr>
          <w:rFonts w:cs="David" w:hint="cs"/>
        </w:rPr>
        <w:t>concentrations</w:t>
      </w:r>
      <w:r w:rsidR="004F7972" w:rsidRPr="00A10451">
        <w:rPr>
          <w:rFonts w:cs="David" w:hint="cs"/>
        </w:rPr>
        <w:t xml:space="preserve">. </w:t>
      </w:r>
      <w:r w:rsidR="00BC1944" w:rsidRPr="00A10451">
        <w:rPr>
          <w:rFonts w:cs="David" w:hint="cs"/>
        </w:rPr>
        <w:t>Then, their “demand surface</w:t>
      </w:r>
      <w:r w:rsidR="00BE4091" w:rsidRPr="00A10451">
        <w:rPr>
          <w:rFonts w:cs="David" w:hint="cs"/>
        </w:rPr>
        <w:t>”</w:t>
      </w:r>
      <w:r w:rsidR="00BC1944" w:rsidRPr="00A10451">
        <w:rPr>
          <w:rFonts w:cs="David" w:hint="cs"/>
        </w:rPr>
        <w:t xml:space="preserve"> is modified </w:t>
      </w:r>
      <w:r w:rsidR="00EE4450" w:rsidRPr="00A10451">
        <w:rPr>
          <w:rFonts w:cs="David" w:hint="cs"/>
        </w:rPr>
        <w:t xml:space="preserve">to also </w:t>
      </w:r>
      <w:r w:rsidR="008249EC" w:rsidRPr="00A10451">
        <w:rPr>
          <w:rFonts w:cs="David" w:hint="cs"/>
        </w:rPr>
        <w:t xml:space="preserve">consider </w:t>
      </w:r>
      <w:r w:rsidR="006A1D9F" w:rsidRPr="00A10451">
        <w:rPr>
          <w:rFonts w:cs="David" w:hint="cs"/>
        </w:rPr>
        <w:t xml:space="preserve">the </w:t>
      </w:r>
      <w:r w:rsidR="008249EC" w:rsidRPr="00A10451">
        <w:rPr>
          <w:rFonts w:cs="David" w:hint="cs"/>
        </w:rPr>
        <w:t>density</w:t>
      </w:r>
      <w:r w:rsidR="006A1D9F" w:rsidRPr="00A10451">
        <w:rPr>
          <w:rFonts w:cs="David" w:hint="cs"/>
        </w:rPr>
        <w:t xml:space="preserve"> of a population of interest, such as children or elderly</w:t>
      </w:r>
      <w:r w:rsidR="008249EC" w:rsidRPr="00A10451">
        <w:rPr>
          <w:rFonts w:cs="David" w:hint="cs"/>
        </w:rPr>
        <w:t xml:space="preserve">. </w:t>
      </w:r>
      <w:r w:rsidR="000C7256" w:rsidRPr="00A10451">
        <w:rPr>
          <w:rFonts w:cs="David" w:hint="cs"/>
        </w:rPr>
        <w:t xml:space="preserve">Eventually, the “demand surface” is used as input to an algorithm that solves </w:t>
      </w:r>
      <w:r w:rsidR="000C7256" w:rsidRPr="00A10451">
        <w:rPr>
          <w:rFonts w:ascii="Calibri" w:hAnsi="Calibri" w:cs="Calibri"/>
        </w:rPr>
        <w:t>﻿</w:t>
      </w:r>
      <w:r w:rsidR="000C7256" w:rsidRPr="00A10451">
        <w:rPr>
          <w:rFonts w:cs="David" w:hint="cs"/>
        </w:rPr>
        <w:t xml:space="preserve">a constrained optimization problem </w:t>
      </w:r>
      <w:ins w:id="367" w:author="Idit Balachsan" w:date="2019-06-06T16:06:00Z">
        <w:r w:rsidR="001E0BF5" w:rsidRPr="001E0BF5">
          <w:rPr>
            <w:rFonts w:ascii="Calibri" w:hAnsi="Calibri" w:cs="Calibri"/>
          </w:rPr>
          <w:t>﻿</w:t>
        </w:r>
        <w:r w:rsidR="001E0BF5" w:rsidRPr="006E6015">
          <w:t xml:space="preserve">and </w:t>
        </w:r>
        <w:r w:rsidR="001E0BF5" w:rsidRPr="001E0BF5">
          <w:rPr>
            <w:rFonts w:cs="David"/>
          </w:rPr>
          <w:t>identifies the optimal locations</w:t>
        </w:r>
      </w:ins>
      <w:ins w:id="368" w:author="Idit Balachsan" w:date="2019-06-06T16:07:00Z">
        <w:r w:rsidR="006E6015">
          <w:rPr>
            <w:rFonts w:cs="David"/>
          </w:rPr>
          <w:t xml:space="preserve"> for</w:t>
        </w:r>
      </w:ins>
      <w:r w:rsidR="00C94A49" w:rsidRPr="00A10451">
        <w:rPr>
          <w:rFonts w:cs="David" w:hint="cs"/>
        </w:rPr>
        <w:t xml:space="preserve"> a predefined number of air pollution </w:t>
      </w:r>
      <w:r w:rsidR="00145464" w:rsidRPr="00A10451">
        <w:rPr>
          <w:rFonts w:cs="David" w:hint="cs"/>
        </w:rPr>
        <w:t>sensors</w:t>
      </w:r>
      <w:r w:rsidR="000C7256" w:rsidRPr="00A10451">
        <w:rPr>
          <w:rFonts w:cs="David" w:hint="cs"/>
        </w:rPr>
        <w:t xml:space="preserve">. </w:t>
      </w:r>
      <w:r w:rsidR="00C94A49" w:rsidRPr="00A10451">
        <w:rPr>
          <w:rFonts w:cs="David" w:hint="cs"/>
          <w:color w:val="000000" w:themeColor="text1"/>
        </w:rPr>
        <w:t>Their methodology however is limited</w:t>
      </w:r>
      <w:r w:rsidR="00145464" w:rsidRPr="00A10451">
        <w:rPr>
          <w:rFonts w:cs="David" w:hint="cs"/>
          <w:color w:val="000000" w:themeColor="text1"/>
        </w:rPr>
        <w:t xml:space="preserve"> to </w:t>
      </w:r>
      <w:r w:rsidR="00FB7265" w:rsidRPr="00A10451">
        <w:rPr>
          <w:rFonts w:cs="David" w:hint="cs"/>
          <w:color w:val="000000" w:themeColor="text1"/>
        </w:rPr>
        <w:t xml:space="preserve">already </w:t>
      </w:r>
      <w:r w:rsidR="00145464" w:rsidRPr="00A10451">
        <w:rPr>
          <w:rFonts w:cs="David" w:hint="cs"/>
          <w:color w:val="000000" w:themeColor="text1"/>
        </w:rPr>
        <w:t>monitored areas</w:t>
      </w:r>
      <w:r w:rsidR="00993AAA" w:rsidRPr="00A10451">
        <w:rPr>
          <w:rFonts w:cs="David" w:hint="cs"/>
          <w:color w:val="000000" w:themeColor="text1"/>
        </w:rPr>
        <w:t xml:space="preserve">, since it relies </w:t>
      </w:r>
      <w:r w:rsidR="0090460A" w:rsidRPr="00A10451">
        <w:rPr>
          <w:rFonts w:cs="David" w:hint="cs"/>
          <w:color w:val="000000" w:themeColor="text1"/>
        </w:rPr>
        <w:t>on</w:t>
      </w:r>
      <w:r w:rsidR="000C0DF2" w:rsidRPr="00A10451">
        <w:rPr>
          <w:rFonts w:cs="David" w:hint="cs"/>
          <w:color w:val="000000" w:themeColor="text1"/>
        </w:rPr>
        <w:t xml:space="preserve"> </w:t>
      </w:r>
      <w:r w:rsidR="00556242" w:rsidRPr="00A10451">
        <w:rPr>
          <w:rFonts w:cs="David" w:hint="cs"/>
          <w:color w:val="000000" w:themeColor="text1"/>
        </w:rPr>
        <w:t>existing</w:t>
      </w:r>
      <w:r w:rsidR="000C0DF2" w:rsidRPr="00A10451">
        <w:rPr>
          <w:rFonts w:cs="David" w:hint="cs"/>
          <w:color w:val="000000" w:themeColor="text1"/>
        </w:rPr>
        <w:t xml:space="preserve"> measurements</w:t>
      </w:r>
      <w:r w:rsidR="004B4DF0" w:rsidRPr="00A10451">
        <w:rPr>
          <w:rFonts w:cs="David" w:hint="cs"/>
          <w:color w:val="000000" w:themeColor="text1"/>
        </w:rPr>
        <w:t xml:space="preserve"> from monitoring stations</w:t>
      </w:r>
      <w:r w:rsidR="00966CA3" w:rsidRPr="00A10451">
        <w:rPr>
          <w:rFonts w:cs="David" w:hint="cs"/>
          <w:color w:val="000000" w:themeColor="text1"/>
        </w:rPr>
        <w:t>.</w:t>
      </w:r>
      <w:r w:rsidR="00D41E39" w:rsidRPr="00A10451">
        <w:rPr>
          <w:rFonts w:cs="David" w:hint="cs"/>
          <w:color w:val="000000" w:themeColor="text1"/>
        </w:rPr>
        <w:t xml:space="preserve"> </w:t>
      </w:r>
      <w:r w:rsidR="006F49DD" w:rsidRPr="00A10451">
        <w:rPr>
          <w:rFonts w:cs="David" w:hint="cs"/>
          <w:color w:val="FF0000"/>
        </w:rPr>
        <w:t xml:space="preserve">Lerner et. al. </w:t>
      </w:r>
      <w:r w:rsidR="006F49DD" w:rsidRPr="00A10451">
        <w:rPr>
          <w:rFonts w:cs="David" w:hint="cs"/>
          <w:color w:val="000000" w:themeColor="text1"/>
        </w:rPr>
        <w:fldChar w:fldCharType="begin" w:fldLock="1"/>
      </w:r>
      <w:r w:rsidR="005F4045">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[28]","plainTextFormattedCitation":"[28]","previouslyFormattedCitation":"[28]"},"properties":{"noteIndex":0},"schema":"https://github.com/citation-style-language/schema/raw/master/csl-citation.json"}</w:instrText>
      </w:r>
      <w:r w:rsidR="006F49DD" w:rsidRPr="00A10451">
        <w:rPr>
          <w:rFonts w:cs="David" w:hint="cs"/>
          <w:color w:val="000000" w:themeColor="text1"/>
        </w:rPr>
        <w:fldChar w:fldCharType="separate"/>
      </w:r>
      <w:r w:rsidR="005F4045" w:rsidRPr="005F4045">
        <w:rPr>
          <w:rFonts w:cs="David"/>
          <w:noProof/>
          <w:color w:val="000000" w:themeColor="text1"/>
        </w:rPr>
        <w:t>[28]</w:t>
      </w:r>
      <w:r w:rsidR="006F49DD" w:rsidRPr="00A10451">
        <w:rPr>
          <w:rFonts w:cs="David" w:hint="cs"/>
          <w:color w:val="000000" w:themeColor="text1"/>
        </w:rPr>
        <w:fldChar w:fldCharType="end"/>
      </w:r>
      <w:r w:rsidR="006F49DD" w:rsidRPr="00A10451">
        <w:rPr>
          <w:rFonts w:cs="David" w:hint="cs"/>
          <w:color w:val="000000" w:themeColor="text1"/>
        </w:rPr>
        <w:t xml:space="preserve"> developed a method to optimally deploy a network of low-cost sensors of two types for </w:t>
      </w:r>
      <w:r w:rsidR="006F49DD" w:rsidRPr="00A10451">
        <w:rPr>
          <w:rFonts w:cs="David" w:hint="cs"/>
        </w:rPr>
        <w:t xml:space="preserve">the </w:t>
      </w:r>
      <w:r w:rsidR="003B4A0D" w:rsidRPr="00A10451">
        <w:rPr>
          <w:rFonts w:cs="David" w:hint="cs"/>
        </w:rPr>
        <w:t xml:space="preserve">general </w:t>
      </w:r>
      <w:r w:rsidR="006F49DD" w:rsidRPr="00A10451">
        <w:rPr>
          <w:rFonts w:cs="David" w:hint="cs"/>
        </w:rPr>
        <w:t xml:space="preserve">purpose of </w:t>
      </w:r>
      <w:r w:rsidR="006F49DD" w:rsidRPr="00A10451">
        <w:rPr>
          <w:rFonts w:cs="David" w:hint="cs"/>
          <w:b/>
          <w:bCs/>
        </w:rPr>
        <w:t>environmental monitoring</w:t>
      </w:r>
      <w:r w:rsidR="006F49DD" w:rsidRPr="00A10451">
        <w:rPr>
          <w:rFonts w:cs="David" w:hint="cs"/>
        </w:rPr>
        <w:t xml:space="preserve"> of ozone, NO and NO</w:t>
      </w:r>
      <w:r w:rsidR="006F49DD" w:rsidRPr="00A10451">
        <w:rPr>
          <w:rFonts w:cs="David" w:hint="cs"/>
          <w:vertAlign w:val="subscript"/>
        </w:rPr>
        <w:t>2</w:t>
      </w:r>
      <w:r w:rsidR="006F49DD" w:rsidRPr="00A10451">
        <w:rPr>
          <w:rFonts w:cs="David" w:hint="cs"/>
        </w:rPr>
        <w:t xml:space="preserve"> emissions. The optimal locations were found using an optimization process that seeks for the set of locations, constrained by available locations and a given budget, that maximizes the overall utility of the sensor network. The latter is comprised of the suitability of the type of sensor to the location of deployment and the rank of that location, relative to its </w:t>
      </w:r>
      <w:r w:rsidR="006F49DD" w:rsidRPr="00A10451">
        <w:rPr>
          <w:rFonts w:cs="David" w:hint="cs"/>
          <w:color w:val="000000" w:themeColor="text1"/>
        </w:rPr>
        <w:t xml:space="preserve">surrounding. Lerner et. al. </w:t>
      </w:r>
      <w:r w:rsidR="00AE51DA">
        <w:rPr>
          <w:rFonts w:cs="David"/>
          <w:color w:val="000000" w:themeColor="text1"/>
        </w:rPr>
        <w:t>focused on the</w:t>
      </w:r>
      <w:r w:rsidR="006F49DD" w:rsidRPr="00A10451">
        <w:rPr>
          <w:rFonts w:cs="David" w:hint="cs"/>
          <w:color w:val="000000" w:themeColor="text1"/>
        </w:rPr>
        <w:t xml:space="preserve"> land use of the region of interest</w:t>
      </w:r>
      <w:r w:rsidR="001E5ECD">
        <w:rPr>
          <w:rFonts w:cs="David"/>
          <w:color w:val="000000" w:themeColor="text1"/>
        </w:rPr>
        <w:t xml:space="preserve"> </w:t>
      </w:r>
      <w:r w:rsidR="00AE51DA">
        <w:rPr>
          <w:rFonts w:cs="David"/>
          <w:color w:val="000000" w:themeColor="text1"/>
        </w:rPr>
        <w:t xml:space="preserve">for specific </w:t>
      </w:r>
      <w:r w:rsidR="006F49DD" w:rsidRPr="00A10451">
        <w:rPr>
          <w:rFonts w:cs="David" w:hint="cs"/>
          <w:color w:val="000000" w:themeColor="text1"/>
        </w:rPr>
        <w:t>atmospheric conditions.</w:t>
      </w:r>
      <w:r w:rsidR="006F49DD" w:rsidRPr="00A10451">
        <w:rPr>
          <w:rFonts w:cs="David" w:hint="cs"/>
          <w:b/>
          <w:bCs/>
          <w:color w:val="000000" w:themeColor="text1"/>
        </w:rPr>
        <w:t xml:space="preserve"> </w:t>
      </w:r>
      <w:r w:rsidR="00161A2A" w:rsidRPr="00A10451">
        <w:rPr>
          <w:rFonts w:cs="David" w:hint="cs"/>
          <w:color w:val="FF0000"/>
        </w:rPr>
        <w:t xml:space="preserve">Carter and Ragade </w:t>
      </w:r>
      <w:r w:rsidR="00161A2A" w:rsidRPr="00A10451">
        <w:rPr>
          <w:rFonts w:cs="David" w:hint="cs"/>
        </w:rPr>
        <w:fldChar w:fldCharType="begin" w:fldLock="1"/>
      </w:r>
      <w:r w:rsidR="005F4045">
        <w:rPr>
          <w:rFonts w:cs="David"/>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[30]","plainTextFormattedCitation":"[30]","previouslyFormattedCitation":"[30]"},"properties":{"noteIndex":0},"schema":"https://github.com/citation-style-language/schema/raw/master/csl-citation.json"}</w:instrText>
      </w:r>
      <w:r w:rsidR="00161A2A" w:rsidRPr="00A10451">
        <w:rPr>
          <w:rFonts w:cs="David" w:hint="cs"/>
        </w:rPr>
        <w:fldChar w:fldCharType="separate"/>
      </w:r>
      <w:r w:rsidR="005F4045" w:rsidRPr="005F4045">
        <w:rPr>
          <w:rFonts w:cs="David"/>
          <w:noProof/>
        </w:rPr>
        <w:t>[30]</w:t>
      </w:r>
      <w:r w:rsidR="00161A2A" w:rsidRPr="00A10451">
        <w:rPr>
          <w:rFonts w:cs="David" w:hint="cs"/>
        </w:rPr>
        <w:fldChar w:fldCharType="end"/>
      </w:r>
      <w:r w:rsidR="00690CEB" w:rsidRPr="00A10451">
        <w:rPr>
          <w:rFonts w:cs="David" w:hint="cs"/>
        </w:rPr>
        <w:t xml:space="preserve"> </w:t>
      </w:r>
      <w:r w:rsidR="002A5E67" w:rsidRPr="00A10451">
        <w:rPr>
          <w:rFonts w:cs="David" w:hint="cs"/>
        </w:rPr>
        <w:t>proposed a probabilistic model which takes in</w:t>
      </w:r>
      <w:r w:rsidR="00707429" w:rsidRPr="00A10451">
        <w:rPr>
          <w:rFonts w:cs="David" w:hint="cs"/>
        </w:rPr>
        <w:t>to</w:t>
      </w:r>
      <w:r w:rsidR="002A5E67" w:rsidRPr="00A10451">
        <w:rPr>
          <w:rFonts w:cs="David" w:hint="cs"/>
        </w:rPr>
        <w:t xml:space="preserve"> account the detection probabilities of sensors</w:t>
      </w:r>
      <w:r w:rsidR="000F6A35" w:rsidRPr="00A10451">
        <w:rPr>
          <w:rFonts w:cs="David" w:hint="cs"/>
        </w:rPr>
        <w:t xml:space="preserve"> 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 xml:space="preserve">utilizes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t xml:space="preserve">level of </w:t>
      </w:r>
      <w:r w:rsidR="000765EB" w:rsidRPr="00A10451">
        <w:rPr>
          <w:rFonts w:cs="David" w:hint="cs"/>
          <w:b/>
          <w:bCs/>
        </w:rPr>
        <w:lastRenderedPageBreak/>
        <w:t xml:space="preserve">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lacks physical base</w:t>
      </w:r>
      <w:r w:rsidR="00F257F0" w:rsidRPr="00A10451">
        <w:rPr>
          <w:rFonts w:cs="David" w:hint="cs"/>
          <w:color w:val="000000" w:themeColor="text1"/>
        </w:rPr>
        <w:t xml:space="preserve">. </w:t>
      </w:r>
      <w:proofErr w:type="spellStart"/>
      <w:r w:rsidR="00D87C9D" w:rsidRPr="00A10451">
        <w:rPr>
          <w:rFonts w:cs="David" w:hint="cs"/>
          <w:color w:val="FF0000"/>
        </w:rPr>
        <w:t>Boubrima</w:t>
      </w:r>
      <w:proofErr w:type="spellEnd"/>
      <w:r w:rsidR="00D87C9D" w:rsidRPr="00A10451">
        <w:rPr>
          <w:rFonts w:cs="David" w:hint="cs"/>
          <w:color w:val="FF0000"/>
        </w:rPr>
        <w:t xml:space="preserve"> et. al. </w:t>
      </w:r>
      <w:r w:rsidR="00D87C9D" w:rsidRPr="00A10451">
        <w:rPr>
          <w:rFonts w:cs="David" w:hint="cs"/>
        </w:rPr>
        <w:fldChar w:fldCharType="begin" w:fldLock="1"/>
      </w:r>
      <w:r w:rsidR="005F4045">
        <w:rPr>
          <w:rFonts w:cs="David"/>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[31]","plainTextFormattedCitation":"[31]","previouslyFormattedCitation":"[31]"},"properties":{"noteIndex":0},"schema":"https://github.com/citation-style-language/schema/raw/master/csl-citation.json"}</w:instrText>
      </w:r>
      <w:r w:rsidR="00D87C9D" w:rsidRPr="00A10451">
        <w:rPr>
          <w:rFonts w:cs="David" w:hint="cs"/>
        </w:rPr>
        <w:fldChar w:fldCharType="separate"/>
      </w:r>
      <w:r w:rsidR="005F4045" w:rsidRPr="005F4045">
        <w:rPr>
          <w:rFonts w:cs="David"/>
          <w:noProof/>
        </w:rPr>
        <w:t>[31]</w:t>
      </w:r>
      <w:r w:rsidR="00D87C9D" w:rsidRPr="00A10451">
        <w:rPr>
          <w:rFonts w:cs="David" w:hint="cs"/>
        </w:rPr>
        <w:fldChar w:fldCharType="end"/>
      </w:r>
      <w:r w:rsidR="00D87C9D" w:rsidRPr="00A10451">
        <w:rPr>
          <w:rFonts w:cs="David" w:hint="cs"/>
        </w:rPr>
        <w:t xml:space="preserve"> </w:t>
      </w:r>
      <w:r w:rsidR="008B5610" w:rsidRPr="00A10451">
        <w:rPr>
          <w:rFonts w:cs="David" w:hint="cs"/>
        </w:rPr>
        <w:t xml:space="preserve">accounted for the various weather conditions characterizing their region of study, and </w:t>
      </w:r>
      <w:r w:rsidR="00D87C9D" w:rsidRPr="00A10451">
        <w:rPr>
          <w:rFonts w:cs="David" w:hint="cs"/>
        </w:rPr>
        <w:t xml:space="preserve">designed a model for the deployment of sensors with the objective of </w:t>
      </w:r>
      <w:r w:rsidR="00D87C9D" w:rsidRPr="00A10451">
        <w:rPr>
          <w:rFonts w:cs="David" w:hint="cs"/>
          <w:b/>
          <w:bCs/>
        </w:rPr>
        <w:t>detecting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formulated an 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w:t>
      </w:r>
      <w:ins w:id="369" w:author="Idit Balachsan" w:date="2019-06-06T14:25:00Z">
        <w:r w:rsidR="003E1EB7">
          <w:rPr>
            <w:rFonts w:cs="David"/>
          </w:rPr>
          <w:t xml:space="preserve"> however</w:t>
        </w:r>
      </w:ins>
      <w:r w:rsidR="008B5610" w:rsidRPr="00A10451">
        <w:rPr>
          <w:rFonts w:cs="David" w:hint="cs"/>
        </w:rPr>
        <w:t xml:space="preserve">, sensors are eventually placed at the </w:t>
      </w:r>
      <w:del w:id="370" w:author="Idit Balachsan" w:date="2019-06-06T14:25:00Z">
        <w:r w:rsidR="008B5610" w:rsidRPr="00A10451" w:rsidDel="003E1EB7">
          <w:rPr>
            <w:rFonts w:cs="David" w:hint="cs"/>
          </w:rPr>
          <w:delText>most common</w:delText>
        </w:r>
      </w:del>
      <w:ins w:id="371" w:author="Idit Balachsan" w:date="2019-06-06T14:25:00Z">
        <w:r w:rsidR="003E1EB7">
          <w:rPr>
            <w:rFonts w:cs="David"/>
          </w:rPr>
          <w:t>highest me</w:t>
        </w:r>
      </w:ins>
      <w:ins w:id="372" w:author="Idit Balachsan" w:date="2019-06-06T14:26:00Z">
        <w:r w:rsidR="003E1EB7">
          <w:rPr>
            <w:rFonts w:cs="David"/>
          </w:rPr>
          <w:t>an</w:t>
        </w:r>
      </w:ins>
      <w:r w:rsidR="008B5610" w:rsidRPr="00A10451">
        <w:rPr>
          <w:rFonts w:cs="David" w:hint="cs"/>
        </w:rPr>
        <w:t xml:space="preserve"> pollution zones</w:t>
      </w:r>
      <w:ins w:id="373" w:author="Idit Balachsan" w:date="2019-06-06T14:26:00Z">
        <w:r w:rsidR="004D6995">
          <w:rPr>
            <w:rFonts w:cs="David"/>
          </w:rPr>
          <w:t>, as calculated by assuming constant emission rates</w:t>
        </w:r>
      </w:ins>
      <w:ins w:id="374" w:author="Idit Balachsan" w:date="2019-06-06T14:27:00Z">
        <w:r w:rsidR="004D6995">
          <w:rPr>
            <w:rFonts w:cs="David"/>
          </w:rPr>
          <w:t xml:space="preserve"> from sources. </w:t>
        </w:r>
      </w:ins>
      <w:r w:rsidR="00370050" w:rsidRPr="00A10451">
        <w:rPr>
          <w:rFonts w:cs="David" w:hint="cs"/>
        </w:rPr>
        <w:t xml:space="preserve"> </w:t>
      </w:r>
      <w:del w:id="375" w:author="Idit Balachsan" w:date="2019-06-06T14:26:00Z">
        <w:r w:rsidR="00370050" w:rsidRPr="00A10451" w:rsidDel="004D6995">
          <w:rPr>
            <w:rFonts w:cs="David" w:hint="cs"/>
          </w:rPr>
          <w:delText xml:space="preserve">and only </w:delText>
        </w:r>
        <w:r w:rsidR="006C6870" w:rsidRPr="00A10451" w:rsidDel="004D6995">
          <w:rPr>
            <w:rFonts w:cs="David" w:hint="cs"/>
          </w:rPr>
          <w:delText>one objective</w:delText>
        </w:r>
        <w:r w:rsidR="00370050" w:rsidRPr="00A10451" w:rsidDel="004D6995">
          <w:rPr>
            <w:rFonts w:cs="David" w:hint="cs"/>
          </w:rPr>
          <w:delText xml:space="preserve"> is applied</w:delText>
        </w:r>
        <w:r w:rsidR="006C6870" w:rsidRPr="00A10451" w:rsidDel="004D6995">
          <w:rPr>
            <w:rFonts w:cs="David" w:hint="cs"/>
          </w:rPr>
          <w:delText xml:space="preserve"> –</w:delText>
        </w:r>
        <w:r w:rsidR="001F14EB" w:rsidRPr="00A10451" w:rsidDel="004D6995">
          <w:rPr>
            <w:rFonts w:cs="David" w:hint="cs"/>
          </w:rPr>
          <w:delText xml:space="preserve"> </w:delText>
        </w:r>
        <w:r w:rsidR="006C6870" w:rsidRPr="00A10451" w:rsidDel="004D6995">
          <w:rPr>
            <w:rFonts w:cs="David" w:hint="cs"/>
          </w:rPr>
          <w:delText>minimizing the cost of the network.</w:delText>
        </w:r>
      </w:del>
      <w:r w:rsidR="006C6870" w:rsidRPr="00A10451">
        <w:rPr>
          <w:rFonts w:cs="David" w:hint="cs"/>
        </w:rPr>
        <w:t xml:space="preserve"> </w:t>
      </w:r>
    </w:p>
    <w:p w14:paraId="463AD49C" w14:textId="6B381BA6" w:rsidR="00903D82" w:rsidRDefault="00237C44" w:rsidP="00FD4100">
      <w:pPr>
        <w:ind w:right="-2"/>
        <w:rPr>
          <w:ins w:id="376" w:author="Idit Balachsan" w:date="2019-06-06T16:27:00Z"/>
        </w:rPr>
      </w:pPr>
      <w:r w:rsidRPr="00A10451">
        <w:rPr>
          <w:rFonts w:cs="David" w:hint="cs"/>
        </w:rPr>
        <w:t>In another work,</w:t>
      </w:r>
      <w:r w:rsidR="004E6FAB" w:rsidRPr="00A10451">
        <w:rPr>
          <w:rFonts w:cs="David" w:hint="cs"/>
        </w:rPr>
        <w:t xml:space="preserve"> </w:t>
      </w:r>
      <w:proofErr w:type="spellStart"/>
      <w:r w:rsidR="004E6FAB" w:rsidRPr="00A10451">
        <w:rPr>
          <w:rFonts w:cs="David" w:hint="cs"/>
          <w:color w:val="FF0000"/>
        </w:rPr>
        <w:t>Boubrima</w:t>
      </w:r>
      <w:proofErr w:type="spellEnd"/>
      <w:r w:rsidR="004E6FAB" w:rsidRPr="00A10451">
        <w:rPr>
          <w:rFonts w:cs="David" w:hint="cs"/>
          <w:color w:val="FF0000"/>
        </w:rPr>
        <w:t xml:space="preserve"> et. al.</w:t>
      </w:r>
      <w:r w:rsidRPr="00A10451">
        <w:rPr>
          <w:rFonts w:cs="David" w:hint="cs"/>
        </w:rPr>
        <w:t xml:space="preserve"> </w:t>
      </w:r>
      <w:r w:rsidR="004E6FAB" w:rsidRPr="00A10451">
        <w:rPr>
          <w:rFonts w:cs="David" w:hint="cs"/>
        </w:rPr>
        <w:fldChar w:fldCharType="begin" w:fldLock="1"/>
      </w:r>
      <w:r w:rsidR="005F4045">
        <w:rPr>
          <w:rFonts w:cs="David"/>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[32]","plainTextFormattedCitation":"[32]","previouslyFormattedCitation":"[32]"},"properties":{"noteIndex":0},"schema":"https://github.com/citation-style-language/schema/raw/master/csl-citation.json"}</w:instrText>
      </w:r>
      <w:r w:rsidR="004E6FAB" w:rsidRPr="00A10451">
        <w:rPr>
          <w:rFonts w:cs="David" w:hint="cs"/>
        </w:rPr>
        <w:fldChar w:fldCharType="separate"/>
      </w:r>
      <w:r w:rsidR="005F4045" w:rsidRPr="005F4045">
        <w:rPr>
          <w:rFonts w:cs="David"/>
          <w:noProof/>
        </w:rPr>
        <w:t>[32]</w:t>
      </w:r>
      <w:r w:rsidR="004E6FAB" w:rsidRPr="00A10451">
        <w:rPr>
          <w:rFonts w:cs="David" w:hint="cs"/>
        </w:rPr>
        <w:fldChar w:fldCharType="end"/>
      </w:r>
      <w:r w:rsidR="004E6FAB" w:rsidRPr="00A10451">
        <w:rPr>
          <w:rFonts w:cs="David" w:hint="cs"/>
        </w:rPr>
        <w:t xml:space="preserve"> </w:t>
      </w:r>
      <w:r w:rsidR="000D6F83" w:rsidRPr="00A10451">
        <w:rPr>
          <w:rFonts w:cs="David" w:hint="cs"/>
        </w:rPr>
        <w:t xml:space="preserve">simulated the deployment of a network with the goal of achieving </w:t>
      </w:r>
      <w:r w:rsidR="004A04A9" w:rsidRPr="00A10451">
        <w:rPr>
          <w:rFonts w:cs="David" w:hint="cs"/>
        </w:rPr>
        <w:t xml:space="preserve">the most </w:t>
      </w:r>
      <w:r w:rsidR="000D6F83" w:rsidRPr="00A10451">
        <w:rPr>
          <w:rFonts w:cs="David" w:hint="cs"/>
        </w:rPr>
        <w:t xml:space="preserve">effective </w:t>
      </w:r>
      <w:r w:rsidR="000D6F83" w:rsidRPr="00A10451">
        <w:rPr>
          <w:rFonts w:cs="David" w:hint="cs"/>
          <w:b/>
          <w:bCs/>
        </w:rPr>
        <w:t>data assimilation</w:t>
      </w:r>
      <w:r w:rsidR="004A04A9" w:rsidRPr="00A10451">
        <w:rPr>
          <w:rFonts w:cs="David" w:hint="cs"/>
        </w:rPr>
        <w:t xml:space="preserve"> </w:t>
      </w:r>
      <w:r w:rsidR="000D6F83" w:rsidRPr="00A10451">
        <w:rPr>
          <w:rFonts w:cs="David" w:hint="cs"/>
        </w:rPr>
        <w:t xml:space="preserve">of air pollution measurements </w:t>
      </w:r>
      <w:r w:rsidR="004A04A9" w:rsidRPr="00A10451">
        <w:rPr>
          <w:rFonts w:cs="David" w:hint="cs"/>
        </w:rPr>
        <w:t>for the</w:t>
      </w:r>
      <w:r w:rsidR="000D6F83" w:rsidRPr="00A10451">
        <w:rPr>
          <w:rFonts w:cs="David" w:hint="cs"/>
        </w:rPr>
        <w:t xml:space="preserve"> correct</w:t>
      </w:r>
      <w:r w:rsidR="004A04A9" w:rsidRPr="00A10451">
        <w:rPr>
          <w:rFonts w:cs="David" w:hint="cs"/>
        </w:rPr>
        <w:t>ion of</w:t>
      </w:r>
      <w:r w:rsidR="000D6F83" w:rsidRPr="00A10451">
        <w:rPr>
          <w:rFonts w:cs="David" w:hint="cs"/>
        </w:rPr>
        <w:t xml:space="preserve"> physical model simulations.</w:t>
      </w:r>
      <w:r w:rsidR="00D6651A" w:rsidRPr="00A10451">
        <w:rPr>
          <w:rFonts w:cs="David" w:hint="cs"/>
        </w:rPr>
        <w:t xml:space="preserve"> Similarly, </w:t>
      </w:r>
      <w:r w:rsidR="00F27DAE" w:rsidRPr="00A10451">
        <w:rPr>
          <w:rFonts w:cs="David" w:hint="cs"/>
          <w:color w:val="FF0000"/>
        </w:rPr>
        <w:t xml:space="preserve">Berman et. al. </w:t>
      </w:r>
      <w:r w:rsidR="00F27DAE" w:rsidRPr="00A10451">
        <w:rPr>
          <w:rFonts w:cs="David" w:hint="cs"/>
        </w:rPr>
        <w:fldChar w:fldCharType="begin" w:fldLock="1"/>
      </w:r>
      <w:r w:rsidR="005F4045">
        <w:rPr>
          <w:rFonts w:cs="David"/>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5F4045">
        <w:rPr>
          <w:rFonts w:ascii="Calibri" w:hAnsi="Calibri" w:cs="Calibri"/>
        </w:rPr>
        <w:instrText>μ</w:instrText>
      </w:r>
      <w:r w:rsidR="005F4045">
        <w:rPr>
          <w:rFonts w:cs="David"/>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[33]","plainTextFormattedCitation":"[33]","previouslyFormattedCitation":"[33]"},"properties":{"noteIndex":0},"schema":"https://github.com/citation-style-language/schema/raw/master/csl-citation.json"}</w:instrText>
      </w:r>
      <w:r w:rsidR="00F27DAE" w:rsidRPr="00A10451">
        <w:rPr>
          <w:rFonts w:cs="David" w:hint="cs"/>
        </w:rPr>
        <w:fldChar w:fldCharType="separate"/>
      </w:r>
      <w:r w:rsidR="005F4045" w:rsidRPr="005F4045">
        <w:rPr>
          <w:rFonts w:cs="David"/>
          <w:noProof/>
        </w:rPr>
        <w:t>[33]</w:t>
      </w:r>
      <w:r w:rsidR="00F27DAE" w:rsidRPr="00A10451">
        <w:rPr>
          <w:rFonts w:cs="David" w:hint="cs"/>
        </w:rPr>
        <w:fldChar w:fldCharType="end"/>
      </w:r>
      <w:r w:rsidR="00F27DAE" w:rsidRPr="00A10451">
        <w:rPr>
          <w:rFonts w:cs="David" w:hint="cs"/>
        </w:rPr>
        <w:t xml:space="preserve"> </w:t>
      </w:r>
      <w:r w:rsidR="00D6651A" w:rsidRPr="00A10451">
        <w:rPr>
          <w:rFonts w:cs="David" w:hint="cs"/>
        </w:rPr>
        <w:t xml:space="preserve">wished to </w:t>
      </w:r>
      <w:r w:rsidR="00D6651A" w:rsidRPr="00A10451">
        <w:rPr>
          <w:rFonts w:cs="David" w:hint="cs"/>
          <w:b/>
          <w:bCs/>
        </w:rPr>
        <w:t>improve the performance</w:t>
      </w:r>
      <w:r w:rsidR="00D6651A" w:rsidRPr="00A10451">
        <w:rPr>
          <w:rFonts w:cs="David" w:hint="cs"/>
        </w:rPr>
        <w:t xml:space="preserve"> of an interpolation-based model</w:t>
      </w:r>
      <w:r w:rsidR="00685CAD" w:rsidRPr="00A10451">
        <w:rPr>
          <w:rFonts w:cs="David" w:hint="cs"/>
        </w:rPr>
        <w:t xml:space="preserve">, using </w:t>
      </w:r>
      <w:r w:rsidR="00F27DAE" w:rsidRPr="00A10451">
        <w:rPr>
          <w:rFonts w:cs="David" w:hint="cs"/>
        </w:rPr>
        <w:t>a geostatistical simulation</w:t>
      </w:r>
      <w:r w:rsidR="00052F13" w:rsidRPr="00A10451">
        <w:rPr>
          <w:rFonts w:cs="David" w:hint="cs"/>
        </w:rPr>
        <w:t xml:space="preserve">. </w:t>
      </w:r>
      <w:r w:rsidR="00F27DAE" w:rsidRPr="00A10451">
        <w:rPr>
          <w:rFonts w:cs="David" w:hint="cs"/>
        </w:rPr>
        <w:t xml:space="preserve">The researchers used an associated measure of the kriging interpolation method, which considers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27DAE" w:rsidRPr="00A10451">
        <w:rPr>
          <w:rFonts w:cs="David" w:hint="cs"/>
        </w:rPr>
        <w:t>considers locations that improve prediction uncertainty and provide high prediction accuracy</w:t>
      </w:r>
      <w:r w:rsidR="00F27DAE" w:rsidRPr="00A10451">
        <w:rPr>
          <w:rFonts w:cs="David" w:hint="cs"/>
          <w:color w:val="000000" w:themeColor="text1"/>
        </w:rPr>
        <w:t>. Their method however requires a robust preliminary deployed network that already captures the spatial variability adequately, in order to be applied. In addition, their implementation did not provide a simultaneous assessment of number of sensors and their placement, due to the great affect it had on computation time.</w:t>
      </w:r>
    </w:p>
    <w:p w14:paraId="051EF9D9" w14:textId="77777777" w:rsidR="00797552" w:rsidRDefault="00797552" w:rsidP="00937E3F">
      <w:pPr>
        <w:pStyle w:val="Heading2"/>
        <w:rPr>
          <w:ins w:id="377" w:author="Idit Balachsan" w:date="2019-06-06T16:27:00Z"/>
        </w:rPr>
      </w:pPr>
    </w:p>
    <w:p w14:paraId="20AAB2E3" w14:textId="752B00A6" w:rsidR="00903D82" w:rsidRDefault="00FD4100" w:rsidP="00937E3F">
      <w:pPr>
        <w:pStyle w:val="Heading2"/>
        <w:rPr>
          <w:ins w:id="378" w:author="Idit Balachsan" w:date="2019-06-06T16:26:00Z"/>
          <w:rFonts w:cs="David"/>
        </w:rPr>
      </w:pPr>
      <w:ins w:id="379" w:author="Idit Balachsan" w:date="2019-06-06T16:27:00Z">
        <w:r>
          <w:t>Sensors</w:t>
        </w:r>
      </w:ins>
      <w:ins w:id="380" w:author="Idit Balachsan" w:date="2019-06-08T11:47:00Z">
        <w:r w:rsidR="00D03F8F">
          <w:t>’</w:t>
        </w:r>
      </w:ins>
      <w:ins w:id="381" w:author="Idit Balachsan" w:date="2019-06-06T16:27:00Z">
        <w:r>
          <w:t xml:space="preserve"> redeployment</w:t>
        </w:r>
      </w:ins>
    </w:p>
    <w:p w14:paraId="25B60AD8" w14:textId="62ACF7C9" w:rsidR="00DC182C" w:rsidRPr="00A10451" w:rsidRDefault="005F40EF" w:rsidP="00DA3854">
      <w:pPr>
        <w:ind w:right="-2"/>
        <w:rPr>
          <w:rFonts w:cs="David"/>
        </w:rPr>
      </w:pPr>
      <w:r w:rsidRPr="00A10451">
        <w:rPr>
          <w:rFonts w:cs="David" w:hint="cs"/>
        </w:rPr>
        <w:t xml:space="preserve">Another aspect of network deployment </w:t>
      </w:r>
      <w:r w:rsidR="00EE4579" w:rsidRPr="00A10451">
        <w:rPr>
          <w:rFonts w:cs="David" w:hint="cs"/>
        </w:rPr>
        <w:t xml:space="preserve">dealt with in many works, </w:t>
      </w:r>
      <w:r w:rsidRPr="00A10451">
        <w:rPr>
          <w:rFonts w:cs="David" w:hint="cs"/>
        </w:rPr>
        <w:t>is</w:t>
      </w:r>
      <w:r w:rsidR="003A1B8B" w:rsidRPr="00A10451">
        <w:rPr>
          <w:rFonts w:cs="David" w:hint="cs"/>
        </w:rPr>
        <w:t xml:space="preserve"> the use of a network of sensors </w:t>
      </w:r>
      <w:r w:rsidR="00AE51DA">
        <w:rPr>
          <w:rFonts w:cs="David"/>
        </w:rPr>
        <w:t>mounted on</w:t>
      </w:r>
      <w:r w:rsidR="00AE51DA" w:rsidRPr="00A10451">
        <w:rPr>
          <w:rFonts w:cs="David" w:hint="cs"/>
        </w:rPr>
        <w:t xml:space="preserve"> </w:t>
      </w:r>
      <w:r w:rsidR="003A1B8B" w:rsidRPr="00A10451">
        <w:rPr>
          <w:rFonts w:cs="David" w:hint="cs"/>
        </w:rPr>
        <w:t xml:space="preserve">mobile platforms </w:t>
      </w:r>
      <w:r w:rsidR="003A1B8B" w:rsidRPr="00A10451">
        <w:rPr>
          <w:rFonts w:cs="David" w:hint="cs"/>
        </w:rPr>
        <w:fldChar w:fldCharType="begin" w:fldLock="1"/>
      </w:r>
      <w:r w:rsidR="005F4045">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[23]</w:t>
      </w:r>
      <w:r w:rsidR="003A1B8B" w:rsidRPr="00A10451">
        <w:rPr>
          <w:rFonts w:cs="David" w:hint="cs"/>
        </w:rPr>
        <w:fldChar w:fldCharType="end"/>
      </w:r>
      <w:r w:rsidR="003A1B8B" w:rsidRPr="00A10451">
        <w:rPr>
          <w:rFonts w:cs="David" w:hint="cs"/>
        </w:rPr>
        <w:t xml:space="preserve">, which enables a real-time adaptive deployment of sensors according to the spreading of the pollutant. </w:t>
      </w:r>
      <w:r w:rsidR="003A1B8B" w:rsidRPr="00A10451">
        <w:rPr>
          <w:rFonts w:cs="David" w:hint="cs"/>
          <w:color w:val="FF0000"/>
        </w:rPr>
        <w:t xml:space="preserve">Kuroki et al. </w:t>
      </w:r>
      <w:r w:rsidR="003A1B8B" w:rsidRPr="00A10451">
        <w:rPr>
          <w:rFonts w:cs="David" w:hint="cs"/>
        </w:rPr>
        <w:fldChar w:fldCharType="begin" w:fldLock="1"/>
      </w:r>
      <w:r w:rsidR="005F4045">
        <w:rPr>
          <w:rFonts w:cs="David"/>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[34]","plainTextFormattedCitation":"[34]","previouslyFormattedCitation":"[34]"},"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[34]</w:t>
      </w:r>
      <w:r w:rsidR="003A1B8B" w:rsidRPr="00A10451">
        <w:rPr>
          <w:rFonts w:cs="David" w:hint="cs"/>
        </w:rPr>
        <w:fldChar w:fldCharType="end"/>
      </w:r>
      <w:r w:rsidR="003A1B8B" w:rsidRPr="00A10451">
        <w:rPr>
          <w:rFonts w:cs="David" w:hint="cs"/>
        </w:rPr>
        <w:t xml:space="preserve"> developed an expert system for navigating unmanned aerial vehicles for optimal contamination mapping that enables </w:t>
      </w:r>
      <w:r w:rsidR="00EE4579" w:rsidRPr="00A10451">
        <w:rPr>
          <w:rFonts w:cs="David" w:hint="cs"/>
        </w:rPr>
        <w:t>estimation of source parameters</w:t>
      </w:r>
      <w:r w:rsidR="003A1B8B" w:rsidRPr="00A10451">
        <w:rPr>
          <w:rFonts w:cs="David" w:hint="cs"/>
        </w:rPr>
        <w:t xml:space="preserve">. </w:t>
      </w:r>
      <w:proofErr w:type="spellStart"/>
      <w:r w:rsidR="003A1B8B" w:rsidRPr="00A10451">
        <w:rPr>
          <w:rFonts w:cs="David" w:hint="cs"/>
          <w:color w:val="FF0000"/>
        </w:rPr>
        <w:t>Belkhiri</w:t>
      </w:r>
      <w:proofErr w:type="spellEnd"/>
      <w:r w:rsidR="003A1B8B" w:rsidRPr="00A10451">
        <w:rPr>
          <w:rFonts w:cs="David" w:hint="cs"/>
          <w:color w:val="FF0000"/>
        </w:rPr>
        <w:t xml:space="preserve"> et. al.</w:t>
      </w:r>
      <w:r w:rsidR="003A1B8B" w:rsidRPr="00A10451">
        <w:rPr>
          <w:rFonts w:cs="David" w:hint="cs"/>
        </w:rPr>
        <w:t xml:space="preserve"> </w:t>
      </w:r>
      <w:r w:rsidR="003A1B8B" w:rsidRPr="00A10451">
        <w:rPr>
          <w:rFonts w:cs="David" w:hint="cs"/>
        </w:rPr>
        <w:fldChar w:fldCharType="begin" w:fldLock="1"/>
      </w:r>
      <w:r w:rsidR="005F4045">
        <w:rPr>
          <w:rFonts w:cs="David"/>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[35]","plainTextFormattedCitation":"[35]","previouslyFormattedCitation":"[35]"},"properties":{"noteIndex":0},"schema":"https://github.com/citation-style-language/schema/raw/master/csl-citation.json"}</w:instrText>
      </w:r>
      <w:r w:rsidR="003A1B8B" w:rsidRPr="00A10451">
        <w:rPr>
          <w:rFonts w:cs="David" w:hint="cs"/>
        </w:rPr>
        <w:fldChar w:fldCharType="separate"/>
      </w:r>
      <w:r w:rsidR="005F4045" w:rsidRPr="005F4045">
        <w:rPr>
          <w:rFonts w:cs="David"/>
          <w:noProof/>
        </w:rPr>
        <w:t>[35]</w:t>
      </w:r>
      <w:r w:rsidR="003A1B8B" w:rsidRPr="00A10451">
        <w:rPr>
          <w:rFonts w:cs="David" w:hint="cs"/>
        </w:rPr>
        <w:fldChar w:fldCharType="end"/>
      </w:r>
      <w:r w:rsidR="003A1B8B" w:rsidRPr="00A10451">
        <w:rPr>
          <w:rFonts w:cs="David" w:hint="cs"/>
        </w:rPr>
        <w:t xml:space="preserve"> </w:t>
      </w:r>
      <w:r w:rsidR="00DC182C" w:rsidRPr="00A10451">
        <w:rPr>
          <w:rFonts w:cs="David" w:hint="cs"/>
        </w:rPr>
        <w:t>proposed several deployment models</w:t>
      </w:r>
      <w:r w:rsidR="00E017FC" w:rsidRPr="00A10451">
        <w:rPr>
          <w:rFonts w:cs="David" w:hint="cs"/>
        </w:rPr>
        <w:t xml:space="preserve">, </w:t>
      </w:r>
      <w:r w:rsidR="00F8571B" w:rsidRPr="00A10451">
        <w:rPr>
          <w:rFonts w:cs="David" w:hint="cs"/>
        </w:rPr>
        <w:t>that</w:t>
      </w:r>
      <w:r w:rsidR="004448D4" w:rsidRPr="00A10451">
        <w:rPr>
          <w:rFonts w:cs="David" w:hint="cs"/>
        </w:rPr>
        <w:t xml:space="preserve"> simulates air pollution concentrations as ground truth and estimates concentrations where no sensors are deployed using IDW interpolation. Sensors are redeployed so estimation error </w:t>
      </w:r>
      <w:r w:rsidR="00F8571B" w:rsidRPr="00A10451">
        <w:rPr>
          <w:rFonts w:cs="David" w:hint="cs"/>
        </w:rPr>
        <w:t>(</w:t>
      </w:r>
      <w:r w:rsidR="007D303D" w:rsidRPr="00A10451">
        <w:rPr>
          <w:rFonts w:cs="David" w:hint="cs"/>
        </w:rPr>
        <w:t xml:space="preserve">i.e., </w:t>
      </w:r>
      <w:r w:rsidR="00F8571B" w:rsidRPr="00A10451">
        <w:rPr>
          <w:rFonts w:ascii="Calibri" w:hAnsi="Calibri" w:cs="Calibri"/>
        </w:rPr>
        <w:t>﻿</w:t>
      </w:r>
      <w:r w:rsidR="00F8571B" w:rsidRPr="00A10451">
        <w:rPr>
          <w:rFonts w:cs="David" w:hint="cs"/>
        </w:rPr>
        <w:t xml:space="preserve">the absolute difference between ground truth and estimation) </w:t>
      </w:r>
      <w:r w:rsidR="004448D4" w:rsidRPr="00A10451">
        <w:rPr>
          <w:rFonts w:cs="David" w:hint="cs"/>
        </w:rPr>
        <w:t xml:space="preserve">is minimized </w:t>
      </w:r>
      <w:r w:rsidR="0032587F" w:rsidRPr="00A10451">
        <w:rPr>
          <w:rFonts w:cs="David" w:hint="cs"/>
        </w:rPr>
        <w:t>and execution</w:t>
      </w:r>
      <w:r w:rsidR="00DC182C" w:rsidRPr="00A10451">
        <w:rPr>
          <w:rFonts w:cs="David" w:hint="cs"/>
        </w:rPr>
        <w:t xml:space="preserve"> time</w:t>
      </w:r>
      <w:r w:rsidR="0032587F" w:rsidRPr="00A10451">
        <w:rPr>
          <w:rFonts w:cs="David" w:hint="cs"/>
        </w:rPr>
        <w:t xml:space="preserve"> is considered</w:t>
      </w:r>
      <w:r w:rsidR="004448D4" w:rsidRPr="00A10451">
        <w:rPr>
          <w:rFonts w:cs="David" w:hint="cs"/>
        </w:rPr>
        <w:t xml:space="preserve">. </w:t>
      </w:r>
    </w:p>
    <w:p w14:paraId="4A1ADF43" w14:textId="77777777" w:rsidR="00C61128" w:rsidRPr="00A10451" w:rsidRDefault="00C61128" w:rsidP="009A3BB9">
      <w:pPr>
        <w:ind w:right="-2"/>
        <w:rPr>
          <w:rFonts w:cs="David"/>
        </w:rPr>
      </w:pPr>
    </w:p>
    <w:p w14:paraId="30D0A4ED" w14:textId="7CA93A8F" w:rsidR="000D706B" w:rsidRDefault="000D706B" w:rsidP="00937E3F">
      <w:pPr>
        <w:pStyle w:val="Heading2"/>
        <w:rPr>
          <w:ins w:id="382" w:author="Idit Balachsan" w:date="2019-06-06T16:25:00Z"/>
        </w:rPr>
      </w:pPr>
      <w:r w:rsidRPr="00A10451">
        <w:rPr>
          <w:rFonts w:hint="cs"/>
        </w:rPr>
        <w:t>Optimization</w:t>
      </w:r>
      <w:r w:rsidR="00FE3DB4" w:rsidRPr="00A10451">
        <w:rPr>
          <w:rFonts w:hint="cs"/>
        </w:rPr>
        <w:t xml:space="preserve"> aspect </w:t>
      </w:r>
    </w:p>
    <w:p w14:paraId="123A4F95" w14:textId="26ADBED5" w:rsidR="00A47DF5" w:rsidRDefault="00080870" w:rsidP="00330C9F">
      <w:pPr>
        <w:ind w:right="-2"/>
        <w:rPr>
          <w:ins w:id="383" w:author="Idit Balachsan" w:date="2019-06-11T09:49:00Z"/>
          <w:rFonts w:cs="David"/>
        </w:rPr>
      </w:pPr>
      <w:r w:rsidRPr="00A10451">
        <w:rPr>
          <w:rFonts w:cs="David" w:hint="cs"/>
        </w:rPr>
        <w:t xml:space="preserve">Another aspect </w:t>
      </w:r>
      <w:r w:rsidR="00082981" w:rsidRPr="00A10451">
        <w:rPr>
          <w:rFonts w:cs="David" w:hint="cs"/>
        </w:rPr>
        <w:t>to be considered</w:t>
      </w:r>
      <w:r w:rsidRPr="00A10451">
        <w:rPr>
          <w:rFonts w:cs="David" w:hint="cs"/>
        </w:rPr>
        <w:t xml:space="preserve"> </w:t>
      </w:r>
      <w:r w:rsidR="00082981" w:rsidRPr="00A10451">
        <w:rPr>
          <w:rFonts w:cs="David" w:hint="cs"/>
        </w:rPr>
        <w:t xml:space="preserve">is the </w:t>
      </w:r>
      <w:ins w:id="384" w:author="Idit Balachsan" w:date="2019-06-08T11:53:00Z">
        <w:r w:rsidR="00042260">
          <w:rPr>
            <w:rFonts w:cs="David"/>
          </w:rPr>
          <w:t xml:space="preserve">common </w:t>
        </w:r>
      </w:ins>
      <w:r w:rsidR="00082981" w:rsidRPr="00A10451">
        <w:rPr>
          <w:rFonts w:cs="David" w:hint="cs"/>
        </w:rPr>
        <w:t>method</w:t>
      </w:r>
      <w:ins w:id="385" w:author="Idit Balachsan" w:date="2019-06-08T11:53:00Z">
        <w:r w:rsidR="00042260">
          <w:rPr>
            <w:rFonts w:cs="David"/>
          </w:rPr>
          <w:t>s</w:t>
        </w:r>
      </w:ins>
      <w:r w:rsidR="00082981" w:rsidRPr="00A10451">
        <w:rPr>
          <w:rFonts w:cs="David" w:hint="cs"/>
        </w:rPr>
        <w:t xml:space="preserve"> used to solve the problem of network deployment.</w:t>
      </w:r>
      <w:r w:rsidR="00974995" w:rsidRPr="00A10451">
        <w:rPr>
          <w:rFonts w:cs="David" w:hint="cs"/>
        </w:rPr>
        <w:t xml:space="preserve"> </w:t>
      </w:r>
      <w:ins w:id="386" w:author="Idit Balachsan" w:date="2019-06-08T11:53:00Z">
        <w:r w:rsidR="00042260">
          <w:rPr>
            <w:rFonts w:cs="David"/>
          </w:rPr>
          <w:t>As the basic problem of sensors’ optimal deployme</w:t>
        </w:r>
      </w:ins>
      <w:ins w:id="387" w:author="Idit Balachsan" w:date="2019-06-08T11:54:00Z">
        <w:r w:rsidR="00042260">
          <w:rPr>
            <w:rFonts w:cs="David"/>
          </w:rPr>
          <w:t xml:space="preserve">nt aims at maximizing the </w:t>
        </w:r>
        <w:r w:rsidR="00863D22">
          <w:rPr>
            <w:rFonts w:cs="David"/>
          </w:rPr>
          <w:t xml:space="preserve">utility of the network, </w:t>
        </w:r>
      </w:ins>
      <w:ins w:id="388" w:author="Idit Balachsan" w:date="2019-06-08T11:55:00Z">
        <w:r w:rsidR="000D64A1">
          <w:rPr>
            <w:rFonts w:cs="David"/>
          </w:rPr>
          <w:t xml:space="preserve">while minimizing </w:t>
        </w:r>
      </w:ins>
      <w:ins w:id="389" w:author="Idit Balachsan" w:date="2019-06-11T09:45:00Z">
        <w:r w:rsidR="000E19B1">
          <w:rPr>
            <w:rFonts w:cs="David"/>
          </w:rPr>
          <w:t>its</w:t>
        </w:r>
      </w:ins>
      <w:ins w:id="390" w:author="Idit Balachsan" w:date="2019-06-08T11:55:00Z">
        <w:r w:rsidR="000D64A1">
          <w:rPr>
            <w:rFonts w:cs="David"/>
          </w:rPr>
          <w:t xml:space="preserve"> cost,</w:t>
        </w:r>
      </w:ins>
      <w:ins w:id="391" w:author="Idit Balachsan" w:date="2019-06-08T11:56:00Z">
        <w:r w:rsidR="000D64A1">
          <w:rPr>
            <w:rFonts w:cs="David"/>
          </w:rPr>
          <w:t xml:space="preserve"> </w:t>
        </w:r>
      </w:ins>
      <w:ins w:id="392" w:author="Idit Balachsan" w:date="2019-06-08T12:01:00Z">
        <w:r w:rsidR="000D6F4B">
          <w:rPr>
            <w:rFonts w:cs="David"/>
          </w:rPr>
          <w:t xml:space="preserve">the problem is equivalent to the </w:t>
        </w:r>
      </w:ins>
      <w:ins w:id="393" w:author="Idit Balachsan" w:date="2019-06-10T09:54:00Z">
        <w:r w:rsidR="007F2CE1">
          <w:rPr>
            <w:rFonts w:cs="David"/>
          </w:rPr>
          <w:t>“</w:t>
        </w:r>
      </w:ins>
      <w:ins w:id="394" w:author="Idit Balachsan" w:date="2019-06-08T12:01:00Z">
        <w:r w:rsidR="000D6F4B">
          <w:rPr>
            <w:rFonts w:cs="David"/>
          </w:rPr>
          <w:t>0-1 knapsack</w:t>
        </w:r>
      </w:ins>
      <w:ins w:id="395" w:author="Idit Balachsan" w:date="2019-06-10T09:54:00Z">
        <w:r w:rsidR="007F2CE1">
          <w:rPr>
            <w:rFonts w:cs="David"/>
          </w:rPr>
          <w:t>”</w:t>
        </w:r>
      </w:ins>
      <w:ins w:id="396" w:author="Idit Balachsan" w:date="2019-06-08T12:01:00Z">
        <w:r w:rsidR="000D6F4B">
          <w:rPr>
            <w:rFonts w:cs="David"/>
          </w:rPr>
          <w:t xml:space="preserve"> </w:t>
        </w:r>
        <w:r w:rsidR="000D6F4B">
          <w:rPr>
            <w:rFonts w:cs="David"/>
          </w:rPr>
          <w:lastRenderedPageBreak/>
          <w:t>problem</w:t>
        </w:r>
      </w:ins>
      <w:ins w:id="397" w:author="Idit Balachsan" w:date="2019-06-11T11:05:00Z">
        <w:r w:rsidR="00976E20">
          <w:rPr>
            <w:rFonts w:cs="David"/>
          </w:rPr>
          <w:t xml:space="preserve"> </w:t>
        </w:r>
        <w:r w:rsidR="00976E20">
          <w:rPr>
            <w:rFonts w:cs="David"/>
          </w:rPr>
          <w:fldChar w:fldCharType="begin" w:fldLock="1"/>
        </w:r>
      </w:ins>
      <w:r w:rsidR="00976E20">
        <w:rPr>
          <w:rFonts w:cs="David"/>
        </w:rPr>
        <w:instrText>ADDIN CSL_CITATION {"citationItems":[{"id":"ITEM-1","itemData":{"author":[{"dropping-particle":"","family":"Kellerer","given":"Hans","non-dropping-particle":"","parse-names":false,"suffix":""},{"dropping-particle":"","family":"Pferschy","given":"Ulrich","non-dropping-particle":"","parse-names":false,"suffix":""},{"dropping-particle":"","family":"Pisinger","given":"David","non-dropping-particle":"","parse-names":false,"suffix":""}],"container-title":"Knapsack problems","id":"ITEM-1","issued":{"date-parts":[["2004"]]},"publisher":"Springer","title":"Knapsack Problems","type":"book"},"uris":["http://www.mendeley.com/documents/?uuid=07e773b9-2752-4d6d-8d55-0ecda9c7452f"]}],"mendeley":{"formattedCitation":"[36]","plainTextFormattedCitation":"[36]","previouslyFormattedCitation":"[36]"},"properties":{"noteIndex":0},"schema":"https://github.com/citation-style-language/schema/raw/master/csl-citation.json"}</w:instrText>
      </w:r>
      <w:r w:rsidR="00976E20">
        <w:rPr>
          <w:rFonts w:cs="David"/>
        </w:rPr>
        <w:fldChar w:fldCharType="separate"/>
      </w:r>
      <w:r w:rsidR="00976E20" w:rsidRPr="00976E20">
        <w:rPr>
          <w:rFonts w:cs="David"/>
          <w:noProof/>
        </w:rPr>
        <w:t>[36]</w:t>
      </w:r>
      <w:ins w:id="398" w:author="Idit Balachsan" w:date="2019-06-11T11:05:00Z">
        <w:r w:rsidR="00976E20">
          <w:rPr>
            <w:rFonts w:cs="David"/>
          </w:rPr>
          <w:fldChar w:fldCharType="end"/>
        </w:r>
      </w:ins>
      <w:ins w:id="399" w:author="Idit Balachsan" w:date="2019-06-08T12:01:00Z">
        <w:r w:rsidR="000D6F4B">
          <w:rPr>
            <w:rFonts w:cs="David"/>
          </w:rPr>
          <w:t xml:space="preserve">. </w:t>
        </w:r>
      </w:ins>
      <w:ins w:id="400" w:author="Idit Balachsan" w:date="2019-06-11T09:47:00Z">
        <w:r w:rsidR="000E19B1">
          <w:rPr>
            <w:rFonts w:cs="David"/>
          </w:rPr>
          <w:t>In t</w:t>
        </w:r>
      </w:ins>
      <w:ins w:id="401" w:author="Idit Balachsan" w:date="2019-06-08T12:01:00Z">
        <w:r w:rsidR="00505AB6">
          <w:rPr>
            <w:rFonts w:cs="David"/>
          </w:rPr>
          <w:t xml:space="preserve">he </w:t>
        </w:r>
      </w:ins>
      <w:ins w:id="402" w:author="Idit Balachsan" w:date="2019-06-10T09:54:00Z">
        <w:r w:rsidR="007F2CE1">
          <w:rPr>
            <w:rFonts w:cs="David"/>
          </w:rPr>
          <w:t>“</w:t>
        </w:r>
      </w:ins>
      <w:ins w:id="403" w:author="Idit Balachsan" w:date="2019-06-08T12:09:00Z">
        <w:r w:rsidR="00BB4A2B">
          <w:rPr>
            <w:rFonts w:cs="David"/>
          </w:rPr>
          <w:t xml:space="preserve">0-1 </w:t>
        </w:r>
      </w:ins>
      <w:ins w:id="404" w:author="Idit Balachsan" w:date="2019-06-08T12:01:00Z">
        <w:r w:rsidR="00505AB6">
          <w:rPr>
            <w:rFonts w:cs="David"/>
          </w:rPr>
          <w:t>knapsack</w:t>
        </w:r>
      </w:ins>
      <w:ins w:id="405" w:author="Idit Balachsan" w:date="2019-06-10T09:55:00Z">
        <w:r w:rsidR="007F2CE1">
          <w:rPr>
            <w:rFonts w:cs="David"/>
          </w:rPr>
          <w:t>”</w:t>
        </w:r>
      </w:ins>
      <w:ins w:id="406" w:author="Idit Balachsan" w:date="2019-06-08T12:01:00Z">
        <w:r w:rsidR="00505AB6">
          <w:rPr>
            <w:rFonts w:cs="David"/>
          </w:rPr>
          <w:t xml:space="preserve"> problem</w:t>
        </w:r>
      </w:ins>
      <w:ins w:id="407" w:author="Idit Balachsan" w:date="2019-06-11T09:47:00Z">
        <w:r w:rsidR="000E19B1">
          <w:rPr>
            <w:rFonts w:cs="David"/>
          </w:rPr>
          <w:t xml:space="preserve">, </w:t>
        </w:r>
      </w:ins>
      <w:ins w:id="408" w:author="Idit Balachsan" w:date="2019-06-10T10:04:00Z">
        <w:r w:rsidR="007F2CE1">
          <w:rPr>
            <w:rFonts w:cs="David"/>
          </w:rPr>
          <w:t xml:space="preserve">a </w:t>
        </w:r>
      </w:ins>
      <w:ins w:id="409" w:author="Idit Balachsan" w:date="2019-06-10T10:06:00Z">
        <w:r w:rsidR="00CA7BF6">
          <w:rPr>
            <w:rFonts w:cs="David"/>
          </w:rPr>
          <w:t xml:space="preserve">subset </w:t>
        </w:r>
      </w:ins>
      <w:ins w:id="410" w:author="Idit Balachsan" w:date="2019-06-11T09:47:00Z">
        <w:r w:rsidR="00A47DF5">
          <w:rPr>
            <w:rFonts w:cs="David"/>
          </w:rPr>
          <w:t xml:space="preserve">of items, </w:t>
        </w:r>
      </w:ins>
      <w:ins w:id="411" w:author="Idit Balachsan" w:date="2019-06-10T10:14:00Z">
        <w:r w:rsidR="008A68A2">
          <w:rPr>
            <w:rFonts w:cs="David"/>
          </w:rPr>
          <w:t xml:space="preserve">out </w:t>
        </w:r>
      </w:ins>
      <w:ins w:id="412" w:author="Idit Balachsan" w:date="2019-06-10T10:04:00Z">
        <w:r w:rsidR="007F2CE1">
          <w:rPr>
            <w:rFonts w:cs="David"/>
          </w:rPr>
          <w:t xml:space="preserve">of </w:t>
        </w:r>
      </w:ins>
      <w:ins w:id="413" w:author="Idit Balachsan" w:date="2019-06-10T10:14:00Z">
        <w:r w:rsidR="008A68A2">
          <w:rPr>
            <w:rFonts w:cs="David"/>
          </w:rPr>
          <w:t xml:space="preserve">n </w:t>
        </w:r>
      </w:ins>
      <w:ins w:id="414" w:author="Idit Balachsan" w:date="2019-06-10T10:04:00Z">
        <w:r w:rsidR="007F2CE1">
          <w:rPr>
            <w:rFonts w:cs="David"/>
          </w:rPr>
          <w:t>items</w:t>
        </w:r>
      </w:ins>
      <w:ins w:id="415" w:author="Idit Balachsan" w:date="2019-06-10T10:08:00Z">
        <w:r w:rsidR="00986687">
          <w:rPr>
            <w:rFonts w:cs="David"/>
          </w:rPr>
          <w:t xml:space="preserve">, </w:t>
        </w:r>
      </w:ins>
      <w:ins w:id="416" w:author="Idit Balachsan" w:date="2019-06-10T10:04:00Z">
        <w:r w:rsidR="007F2CE1">
          <w:rPr>
            <w:rFonts w:cs="David"/>
          </w:rPr>
          <w:t xml:space="preserve">possessing </w:t>
        </w:r>
      </w:ins>
      <w:ins w:id="417" w:author="Idit Balachsan" w:date="2019-06-10T10:09:00Z">
        <w:r w:rsidR="00986687">
          <w:rPr>
            <w:rFonts w:cs="David"/>
          </w:rPr>
          <w:t xml:space="preserve">each </w:t>
        </w:r>
      </w:ins>
      <w:ins w:id="418" w:author="Idit Balachsan" w:date="2019-06-10T10:04:00Z">
        <w:r w:rsidR="007F2CE1">
          <w:rPr>
            <w:rFonts w:cs="David"/>
          </w:rPr>
          <w:t xml:space="preserve">some value </w:t>
        </w:r>
      </w:ins>
      <m:oMath>
        <m:sSub>
          <m:sSubPr>
            <m:ctrlPr>
              <w:ins w:id="419" w:author="Idit Balachsan" w:date="2019-06-10T10:05:00Z">
                <w:rPr>
                  <w:rFonts w:ascii="Cambria Math" w:hAnsi="Cambria Math" w:cs="David"/>
                  <w:i/>
                </w:rPr>
              </w:ins>
            </m:ctrlPr>
          </m:sSubPr>
          <m:e>
            <m:r>
              <w:ins w:id="420" w:author="Idit Balachsan" w:date="2019-06-10T10:05:00Z">
                <w:rPr>
                  <w:rFonts w:ascii="Cambria Math" w:hAnsi="Cambria Math" w:cs="David"/>
                </w:rPr>
                <m:t>v</m:t>
              </w:ins>
            </m:r>
          </m:e>
          <m:sub>
            <m:r>
              <w:ins w:id="421" w:author="Idit Balachsan" w:date="2019-06-10T10:05:00Z">
                <w:rPr>
                  <w:rFonts w:ascii="Cambria Math" w:hAnsi="Cambria Math" w:cs="David"/>
                </w:rPr>
                <m:t>i</m:t>
              </w:ins>
            </m:r>
          </m:sub>
        </m:sSub>
      </m:oMath>
      <w:ins w:id="422" w:author="Idit Balachsan" w:date="2019-06-08T12:10:00Z">
        <w:r w:rsidR="004E1AFE">
          <w:rPr>
            <w:rFonts w:cs="David"/>
          </w:rPr>
          <w:t xml:space="preserve"> </w:t>
        </w:r>
      </w:ins>
      <w:ins w:id="423" w:author="Idit Balachsan" w:date="2019-06-10T10:05:00Z">
        <w:r w:rsidR="007F2CE1">
          <w:rPr>
            <w:rFonts w:cs="David"/>
          </w:rPr>
          <w:t xml:space="preserve">and some cost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ins>
      <w:ins w:id="424" w:author="Idit Balachsan" w:date="2019-06-10T10:06:00Z">
        <w:r w:rsidR="00CA7BF6">
          <w:rPr>
            <w:rFonts w:cs="David"/>
          </w:rPr>
          <w:t>,</w:t>
        </w:r>
      </w:ins>
      <w:ins w:id="425" w:author="Idit Balachsan" w:date="2019-06-10T10:05:00Z">
        <w:r w:rsidR="00CA7BF6">
          <w:rPr>
            <w:rFonts w:cs="David"/>
          </w:rPr>
          <w:t xml:space="preserve"> should be selected</w:t>
        </w:r>
      </w:ins>
      <w:ins w:id="426" w:author="Idit Balachsan" w:date="2019-06-10T10:06:00Z">
        <w:r w:rsidR="00CA7BF6">
          <w:rPr>
            <w:rFonts w:cs="David"/>
          </w:rPr>
          <w:t xml:space="preserve"> such that the sum of </w:t>
        </w:r>
      </w:ins>
      <w:ins w:id="427" w:author="Idit Balachsan" w:date="2019-06-10T10:07:00Z">
        <w:r w:rsidR="00CA7BF6">
          <w:rPr>
            <w:rFonts w:cs="David"/>
          </w:rPr>
          <w:t>the values is maximized, while keeping the summed cost within some capacity</w:t>
        </w:r>
        <w:r w:rsidR="00470C8A">
          <w:rPr>
            <w:rFonts w:cs="David"/>
          </w:rPr>
          <w:t xml:space="preserve"> </w:t>
        </w:r>
        <m:oMath>
          <m:sSub>
            <m:sSubPr>
              <m:ctrlPr>
                <w:rPr>
                  <w:rFonts w:ascii="Cambria Math" w:hAnsi="Cambria Math" w:cs="David"/>
                  <w:i/>
                </w:rPr>
              </m:ctrlPr>
            </m:sSubPr>
            <m:e>
              <m:r>
                <w:rPr>
                  <w:rFonts w:ascii="Cambria Math" w:hAnsi="Cambria Math" w:cs="David"/>
                </w:rPr>
                <m:t>c</m:t>
              </m:r>
            </m:e>
            <m:sub>
              <m:r>
                <w:rPr>
                  <w:rFonts w:ascii="Cambria Math" w:hAnsi="Cambria Math" w:cs="David"/>
                </w:rPr>
                <m:t>max</m:t>
              </m:r>
            </m:sub>
          </m:sSub>
        </m:oMath>
        <w:r w:rsidR="00470C8A">
          <w:rPr>
            <w:rFonts w:cs="David"/>
          </w:rPr>
          <w:t>.</w:t>
        </w:r>
      </w:ins>
      <w:ins w:id="428" w:author="Idit Balachsan" w:date="2019-06-10T10:09:00Z">
        <w:r w:rsidR="00986687">
          <w:rPr>
            <w:rFonts w:cs="David"/>
          </w:rPr>
          <w:t xml:space="preserve"> The knapsack problem is </w:t>
        </w:r>
      </w:ins>
      <w:ins w:id="429" w:author="Idit Balachsan" w:date="2019-06-10T10:15:00Z">
        <w:r w:rsidR="008A68A2">
          <w:rPr>
            <w:rFonts w:cs="David"/>
          </w:rPr>
          <w:t>NP-complete</w:t>
        </w:r>
      </w:ins>
      <w:ins w:id="430" w:author="Idit Balachsan" w:date="2019-06-11T11:06:00Z">
        <w:r w:rsidR="00976E20">
          <w:rPr>
            <w:rFonts w:cs="David"/>
          </w:rPr>
          <w:t xml:space="preserve"> </w:t>
        </w:r>
        <w:r w:rsidR="00976E20">
          <w:rPr>
            <w:rFonts w:cs="David"/>
          </w:rPr>
          <w:fldChar w:fldCharType="begin" w:fldLock="1"/>
        </w:r>
      </w:ins>
      <w:r w:rsidR="00D901C9">
        <w:rPr>
          <w:rFonts w:cs="David"/>
        </w:rPr>
        <w:instrText>ADDIN CSL_CITATION {"citationItems":[{"id":"ITEM-1","itemData":{"author":[{"dropping-particle":"","family":"Karp","given":"Richard M","non-dropping-particle":"","parse-names":false,"suffix":""}],"container-title":"Complexity of computer computations","id":"ITEM-1","issued":{"date-parts":[["1972"]]},"page":"85-103","publisher":"Springer","title":"Reducibility among combinatorial problems","type":"chapter"},"uris":["http://www.mendeley.com/documents/?uuid=a5f7dc2e-2ea6-4569-9eff-4e022ff1f6f9"]}],"mendeley":{"formattedCitation":"[37]","plainTextFormattedCitation":"[37]","previouslyFormattedCitation":"[37]"},"properties":{"noteIndex":0},"schema":"https://github.com/citation-style-language/schema/raw/master/csl-citation.json"}</w:instrText>
      </w:r>
      <w:r w:rsidR="00976E20">
        <w:rPr>
          <w:rFonts w:cs="David"/>
        </w:rPr>
        <w:fldChar w:fldCharType="separate"/>
      </w:r>
      <w:r w:rsidR="00976E20" w:rsidRPr="00976E20">
        <w:rPr>
          <w:rFonts w:cs="David"/>
          <w:noProof/>
        </w:rPr>
        <w:t>[37]</w:t>
      </w:r>
      <w:ins w:id="431" w:author="Idit Balachsan" w:date="2019-06-11T11:06:00Z">
        <w:r w:rsidR="00976E20">
          <w:rPr>
            <w:rFonts w:cs="David"/>
          </w:rPr>
          <w:fldChar w:fldCharType="end"/>
        </w:r>
      </w:ins>
      <w:ins w:id="432" w:author="Idit Balachsan" w:date="2019-06-10T10:15:00Z">
        <w:r w:rsidR="008A68A2">
          <w:rPr>
            <w:rFonts w:cs="David"/>
          </w:rPr>
          <w:t xml:space="preserve">, meaning that the time required to </w:t>
        </w:r>
      </w:ins>
      <w:ins w:id="433" w:author="Idit Balachsan" w:date="2019-06-10T10:17:00Z">
        <w:r w:rsidR="008A68A2">
          <w:rPr>
            <w:rFonts w:cs="David"/>
          </w:rPr>
          <w:t>solve the problem using any currently known al</w:t>
        </w:r>
      </w:ins>
      <w:ins w:id="434" w:author="Idit Balachsan" w:date="2019-06-10T10:18:00Z">
        <w:r w:rsidR="008A68A2">
          <w:rPr>
            <w:rFonts w:cs="David"/>
          </w:rPr>
          <w:t>gorithm increases rapidly as the size of the problem grows</w:t>
        </w:r>
      </w:ins>
      <w:ins w:id="435" w:author="Idit Balachsan" w:date="2019-06-10T10:19:00Z">
        <w:r w:rsidR="00B925B8">
          <w:rPr>
            <w:rFonts w:cs="David"/>
          </w:rPr>
          <w:t xml:space="preserve">. </w:t>
        </w:r>
      </w:ins>
      <w:ins w:id="436" w:author="Idit Balachsan" w:date="2019-06-11T11:06:00Z">
        <w:r w:rsidR="00976E20">
          <w:rPr>
            <w:rFonts w:cs="David"/>
          </w:rPr>
          <w:t>(</w:t>
        </w:r>
      </w:ins>
      <w:ins w:id="437" w:author="Idit Balachsan" w:date="2019-06-10T14:08:00Z">
        <w:r w:rsidR="0068082B">
          <w:rPr>
            <w:rFonts w:cs="David"/>
          </w:rPr>
          <w:t xml:space="preserve">The </w:t>
        </w:r>
      </w:ins>
      <w:ins w:id="438" w:author="Idit Balachsan" w:date="2019-06-10T14:05:00Z">
        <w:r w:rsidR="0068082B" w:rsidRPr="0068082B">
          <w:rPr>
            <w:rFonts w:cs="David"/>
          </w:rPr>
          <w:t xml:space="preserve">validity of </w:t>
        </w:r>
      </w:ins>
      <w:ins w:id="439" w:author="Idit Balachsan" w:date="2019-06-10T14:08:00Z">
        <w:r w:rsidR="0068082B">
          <w:rPr>
            <w:rFonts w:cs="David"/>
          </w:rPr>
          <w:t>a</w:t>
        </w:r>
      </w:ins>
      <w:ins w:id="440" w:author="Idit Balachsan" w:date="2019-06-10T14:05:00Z">
        <w:r w:rsidR="0068082B" w:rsidRPr="0068082B">
          <w:rPr>
            <w:rFonts w:cs="David"/>
          </w:rPr>
          <w:t xml:space="preserve"> solution </w:t>
        </w:r>
      </w:ins>
      <w:ins w:id="441" w:author="Idit Balachsan" w:date="2019-06-10T14:08:00Z">
        <w:r w:rsidR="0068082B">
          <w:rPr>
            <w:rFonts w:cs="David"/>
          </w:rPr>
          <w:t xml:space="preserve">for a NP-complete </w:t>
        </w:r>
      </w:ins>
      <w:ins w:id="442" w:author="Idit Balachsan" w:date="2019-06-11T10:15:00Z">
        <w:r w:rsidR="00976E20">
          <w:rPr>
            <w:rFonts w:cs="David"/>
          </w:rPr>
          <w:t>problem,</w:t>
        </w:r>
      </w:ins>
      <w:ins w:id="443" w:author="Idit Balachsan" w:date="2019-06-10T14:08:00Z">
        <w:r w:rsidR="0068082B">
          <w:rPr>
            <w:rFonts w:cs="David"/>
          </w:rPr>
          <w:t xml:space="preserve"> however</w:t>
        </w:r>
      </w:ins>
      <w:ins w:id="444" w:author="Idit Balachsan" w:date="2019-06-11T10:15:00Z">
        <w:r w:rsidR="00976E20">
          <w:rPr>
            <w:rFonts w:cs="David"/>
          </w:rPr>
          <w:t>,</w:t>
        </w:r>
      </w:ins>
      <w:ins w:id="445" w:author="Idit Balachsan" w:date="2019-06-10T14:08:00Z">
        <w:r w:rsidR="0068082B">
          <w:rPr>
            <w:rFonts w:cs="David"/>
          </w:rPr>
          <w:t xml:space="preserve"> </w:t>
        </w:r>
      </w:ins>
      <w:ins w:id="446" w:author="Idit Balachsan" w:date="2019-06-10T14:05:00Z">
        <w:r w:rsidR="0068082B" w:rsidRPr="0068082B">
          <w:rPr>
            <w:rFonts w:cs="David"/>
          </w:rPr>
          <w:t>can be tested in polynomial time</w:t>
        </w:r>
      </w:ins>
      <w:ins w:id="447" w:author="Idit Balachsan" w:date="2019-06-11T11:06:00Z">
        <w:r w:rsidR="00976E20">
          <w:rPr>
            <w:rFonts w:cs="David"/>
          </w:rPr>
          <w:t>)</w:t>
        </w:r>
      </w:ins>
      <w:ins w:id="448" w:author="Idit Balachsan" w:date="2019-06-10T14:08:00Z">
        <w:r w:rsidR="0068082B">
          <w:rPr>
            <w:rFonts w:cs="David"/>
          </w:rPr>
          <w:t>.</w:t>
        </w:r>
      </w:ins>
      <w:ins w:id="449" w:author="Idit Balachsan" w:date="2019-06-11T11:06:00Z">
        <w:r w:rsidR="00976E20">
          <w:rPr>
            <w:rFonts w:cs="David"/>
          </w:rPr>
          <w:t xml:space="preserve"> </w:t>
        </w:r>
      </w:ins>
      <w:ins w:id="450" w:author="Idit Balachsan" w:date="2019-06-10T11:07:00Z">
        <w:r w:rsidR="00B803BA">
          <w:rPr>
            <w:rFonts w:cs="David"/>
          </w:rPr>
          <w:t xml:space="preserve">As a result, </w:t>
        </w:r>
      </w:ins>
      <w:ins w:id="451" w:author="Idit Balachsan" w:date="2019-06-10T11:19:00Z">
        <w:r w:rsidR="00B803BA" w:rsidRPr="00CD5D14">
          <w:rPr>
            <w:rFonts w:cs="David"/>
          </w:rPr>
          <w:t xml:space="preserve">approximation </w:t>
        </w:r>
      </w:ins>
      <w:ins w:id="452" w:author="Idit Balachsan" w:date="2019-06-10T11:26:00Z">
        <w:r w:rsidR="00B803BA" w:rsidRPr="00CD5D14">
          <w:rPr>
            <w:rFonts w:cs="David"/>
          </w:rPr>
          <w:t>algorithms</w:t>
        </w:r>
      </w:ins>
      <w:ins w:id="453" w:author="Idit Balachsan" w:date="2019-06-10T11:19:00Z">
        <w:r w:rsidR="00B803BA">
          <w:rPr>
            <w:rFonts w:cs="David"/>
          </w:rPr>
          <w:t xml:space="preserve">, which focuses on finding good solutions </w:t>
        </w:r>
      </w:ins>
      <w:ins w:id="454" w:author="Idit Balachsan" w:date="2019-06-11T11:33:00Z">
        <w:r w:rsidR="00794E41">
          <w:rPr>
            <w:rFonts w:cs="David"/>
          </w:rPr>
          <w:t xml:space="preserve">(“global optimums”) </w:t>
        </w:r>
      </w:ins>
      <w:ins w:id="455" w:author="Idit Balachsan" w:date="2019-06-10T11:19:00Z">
        <w:r w:rsidR="00B803BA">
          <w:rPr>
            <w:rFonts w:cs="David"/>
          </w:rPr>
          <w:t>instead of</w:t>
        </w:r>
      </w:ins>
      <w:ins w:id="456" w:author="Idit Balachsan" w:date="2019-06-10T11:20:00Z">
        <w:r w:rsidR="00B803BA">
          <w:rPr>
            <w:rFonts w:cs="David"/>
          </w:rPr>
          <w:t xml:space="preserve"> </w:t>
        </w:r>
      </w:ins>
      <w:ins w:id="457" w:author="Idit Balachsan" w:date="2019-06-10T11:02:00Z">
        <w:r w:rsidR="00F607B0">
          <w:rPr>
            <w:rFonts w:cs="David"/>
          </w:rPr>
          <w:t>provably optimal solution</w:t>
        </w:r>
      </w:ins>
      <w:ins w:id="458" w:author="Idit Balachsan" w:date="2019-06-10T11:25:00Z">
        <w:r w:rsidR="00B803BA">
          <w:rPr>
            <w:rFonts w:cs="David"/>
          </w:rPr>
          <w:t xml:space="preserve">s, </w:t>
        </w:r>
      </w:ins>
      <w:ins w:id="459" w:author="Idit Balachsan" w:date="2019-06-10T11:27:00Z">
        <w:r w:rsidR="00B803BA">
          <w:rPr>
            <w:rFonts w:cs="David"/>
          </w:rPr>
          <w:t>are required</w:t>
        </w:r>
      </w:ins>
      <w:ins w:id="460" w:author="Idit Balachsan" w:date="2019-06-10T11:37:00Z">
        <w:r w:rsidR="00CF0E9B">
          <w:rPr>
            <w:rFonts w:cs="David"/>
          </w:rPr>
          <w:t xml:space="preserve"> beyond a certain size of problem</w:t>
        </w:r>
      </w:ins>
      <w:ins w:id="461" w:author="Idit Balachsan" w:date="2019-06-10T11:29:00Z">
        <w:r w:rsidR="00B803BA">
          <w:rPr>
            <w:rFonts w:cs="David"/>
          </w:rPr>
          <w:t xml:space="preserve">. </w:t>
        </w:r>
      </w:ins>
    </w:p>
    <w:p w14:paraId="1FA29ED7" w14:textId="14C949C2" w:rsidR="008A228D" w:rsidRPr="001D0CA9" w:rsidRDefault="002706DD" w:rsidP="001D0CA9">
      <w:pPr>
        <w:rPr>
          <w:ins w:id="462" w:author="Idit Balachsan" w:date="2019-06-10T11:41:00Z"/>
        </w:rPr>
      </w:pPr>
      <w:ins w:id="463" w:author="Idit Balachsan" w:date="2019-06-10T14:12:00Z">
        <w:r>
          <w:t>The term global optimization</w:t>
        </w:r>
        <w:r w:rsidR="009E20F6">
          <w:t xml:space="preserve"> </w:t>
        </w:r>
      </w:ins>
      <w:ins w:id="464" w:author="Idit Balachsan" w:date="2019-06-10T14:14:00Z">
        <w:r w:rsidR="00756F02">
          <w:t xml:space="preserve">refers to the process of attempting to find the solution </w:t>
        </w:r>
      </w:ins>
      <m:oMath>
        <m:sSup>
          <m:sSupPr>
            <m:ctrlPr>
              <w:ins w:id="465" w:author="Idit Balachsan" w:date="2019-06-10T14:18:00Z">
                <w:rPr>
                  <w:rFonts w:ascii="Cambria Math" w:hAnsi="Cambria Math"/>
                  <w:i/>
                </w:rPr>
              </w:ins>
            </m:ctrlPr>
          </m:sSupPr>
          <m:e>
            <m:r>
              <w:ins w:id="466" w:author="Idit Balachsan" w:date="2019-06-10T14:18:00Z">
                <w:rPr>
                  <w:rFonts w:ascii="Cambria Math" w:hAnsi="Cambria Math"/>
                </w:rPr>
                <m:t>x</m:t>
              </w:ins>
            </m:r>
          </m:e>
          <m:sup>
            <m:r>
              <w:ins w:id="467" w:author="Idit Balachsan" w:date="2019-06-10T14:18:00Z">
                <w:rPr>
                  <w:rFonts w:ascii="Cambria Math" w:hAnsi="Cambria Math"/>
                </w:rPr>
                <m:t>*</m:t>
              </w:ins>
            </m:r>
          </m:sup>
        </m:sSup>
      </m:oMath>
      <w:ins w:id="468" w:author="Idit Balachsan" w:date="2019-06-10T14:18:00Z">
        <w:r w:rsidR="00C253A7">
          <w:t xml:space="preserve"> </w:t>
        </w:r>
      </w:ins>
      <w:ins w:id="469" w:author="Idit Balachsan" w:date="2019-06-10T14:14:00Z">
        <w:r w:rsidR="00756F02">
          <w:t xml:space="preserve">out of a set of possible solutions S </w:t>
        </w:r>
      </w:ins>
      <w:ins w:id="470" w:author="Idit Balachsan" w:date="2019-06-10T14:15:00Z">
        <w:r w:rsidR="00756F02">
          <w:t xml:space="preserve">that has the optimal value for some fitness function f, such that </w:t>
        </w:r>
      </w:ins>
      <m:oMath>
        <m:r>
          <w:ins w:id="471" w:author="Idit Balachsan" w:date="2019-06-10T14:16:00Z">
            <w:rPr>
              <w:rFonts w:ascii="Cambria Math" w:hAnsi="Cambria Math"/>
            </w:rPr>
            <m:t>x≠</m:t>
          </w:ins>
        </m:r>
        <m:sSup>
          <m:sSupPr>
            <m:ctrlPr>
              <w:ins w:id="472" w:author="Idit Balachsan" w:date="2019-06-10T14:16:00Z">
                <w:rPr>
                  <w:rFonts w:ascii="Cambria Math" w:hAnsi="Cambria Math"/>
                  <w:i/>
                </w:rPr>
              </w:ins>
            </m:ctrlPr>
          </m:sSupPr>
          <m:e>
            <m:r>
              <w:ins w:id="473" w:author="Idit Balachsan" w:date="2019-06-10T14:16:00Z">
                <w:rPr>
                  <w:rFonts w:ascii="Cambria Math" w:hAnsi="Cambria Math"/>
                </w:rPr>
                <m:t>x</m:t>
              </w:ins>
            </m:r>
          </m:e>
          <m:sup>
            <m:r>
              <w:ins w:id="474" w:author="Idit Balachsan" w:date="2019-06-10T14:16:00Z">
                <w:rPr>
                  <w:rFonts w:ascii="Cambria Math" w:hAnsi="Cambria Math"/>
                </w:rPr>
                <m:t>*</m:t>
              </w:ins>
            </m:r>
          </m:sup>
        </m:sSup>
        <m:r>
          <w:ins w:id="475" w:author="Idit Balachsan" w:date="2019-06-10T14:16:00Z">
            <w:rPr>
              <w:rFonts w:ascii="Cambria Math" w:hAnsi="Cambria Math"/>
            </w:rPr>
            <m:t>→f</m:t>
          </w:ins>
        </m:r>
        <m:d>
          <m:dPr>
            <m:ctrlPr>
              <w:ins w:id="476" w:author="Idit Balachsan" w:date="2019-06-10T14:16:00Z">
                <w:rPr>
                  <w:rFonts w:ascii="Cambria Math" w:hAnsi="Cambria Math"/>
                  <w:i/>
                </w:rPr>
              </w:ins>
            </m:ctrlPr>
          </m:dPr>
          <m:e>
            <m:sSup>
              <m:sSupPr>
                <m:ctrlPr>
                  <w:ins w:id="477" w:author="Idit Balachsan" w:date="2019-06-10T14:16:00Z">
                    <w:rPr>
                      <w:rFonts w:ascii="Cambria Math" w:hAnsi="Cambria Math"/>
                      <w:i/>
                    </w:rPr>
                  </w:ins>
                </m:ctrlPr>
              </m:sSupPr>
              <m:e>
                <m:r>
                  <w:ins w:id="478" w:author="Idit Balachsan" w:date="2019-06-10T14:16:00Z">
                    <w:rPr>
                      <w:rFonts w:ascii="Cambria Math" w:hAnsi="Cambria Math"/>
                    </w:rPr>
                    <m:t>x</m:t>
                  </w:ins>
                </m:r>
              </m:e>
              <m:sup>
                <m:r>
                  <w:ins w:id="479" w:author="Idit Balachsan" w:date="2019-06-10T14:16:00Z">
                    <w:rPr>
                      <w:rFonts w:ascii="Cambria Math" w:hAnsi="Cambria Math"/>
                    </w:rPr>
                    <m:t>*</m:t>
                  </w:ins>
                </m:r>
              </m:sup>
            </m:sSup>
          </m:e>
        </m:d>
        <m:r>
          <w:ins w:id="480" w:author="Idit Balachsan" w:date="2019-06-10T14:16:00Z">
            <w:rPr>
              <w:rFonts w:ascii="Cambria Math" w:hAnsi="Cambria Math"/>
            </w:rPr>
            <m:t>≥</m:t>
          </w:ins>
        </m:r>
        <m:r>
          <w:ins w:id="481" w:author="Idit Balachsan" w:date="2019-06-10T14:17:00Z">
            <w:rPr>
              <w:rFonts w:ascii="Cambria Math" w:hAnsi="Cambria Math"/>
            </w:rPr>
            <m:t>f</m:t>
          </w:ins>
        </m:r>
        <m:d>
          <m:dPr>
            <m:ctrlPr>
              <w:ins w:id="482" w:author="Idit Balachsan" w:date="2019-06-10T14:17:00Z">
                <w:rPr>
                  <w:rFonts w:ascii="Cambria Math" w:hAnsi="Cambria Math"/>
                  <w:i/>
                </w:rPr>
              </w:ins>
            </m:ctrlPr>
          </m:dPr>
          <m:e>
            <m:r>
              <w:ins w:id="483" w:author="Idit Balachsan" w:date="2019-06-10T14:17:00Z">
                <w:rPr>
                  <w:rFonts w:ascii="Cambria Math" w:hAnsi="Cambria Math"/>
                </w:rPr>
                <m:t>x</m:t>
              </w:ins>
            </m:r>
          </m:e>
        </m:d>
        <m:r>
          <w:ins w:id="484" w:author="Idit Balachsan" w:date="2019-06-11T11:09:00Z">
            <w:rPr>
              <w:rFonts w:ascii="Cambria Math" w:hAnsi="Cambria Math"/>
            </w:rPr>
            <m:t xml:space="preserve"> </m:t>
          </w:ins>
        </m:r>
      </m:oMath>
      <w:commentRangeStart w:id="485"/>
      <w:ins w:id="486" w:author="Idit Balachsan" w:date="2019-06-11T11:17:00Z">
        <w:r w:rsidR="00D901C9">
          <w:fldChar w:fldCharType="begin" w:fldLock="1"/>
        </w:r>
      </w:ins>
      <w:r w:rsidR="00E951EA">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[38]","plainTextFormattedCitation":"[38]","previouslyFormattedCitation":"[38]"},"properties":{"noteIndex":0},"schema":"https://github.com/citation-style-language/schema/raw/master/csl-citation.json"}</w:instrText>
      </w:r>
      <w:r w:rsidR="00D901C9">
        <w:fldChar w:fldCharType="separate"/>
      </w:r>
      <w:r w:rsidR="00D901C9" w:rsidRPr="00D901C9">
        <w:rPr>
          <w:noProof/>
        </w:rPr>
        <w:t>[38]</w:t>
      </w:r>
      <w:ins w:id="487" w:author="Idit Balachsan" w:date="2019-06-11T11:17:00Z">
        <w:r w:rsidR="00D901C9">
          <w:fldChar w:fldCharType="end"/>
        </w:r>
      </w:ins>
      <w:commentRangeEnd w:id="485"/>
      <w:ins w:id="488" w:author="Idit Balachsan" w:date="2019-06-11T11:20:00Z">
        <w:r w:rsidR="00D901C9">
          <w:rPr>
            <w:rStyle w:val="CommentReference"/>
          </w:rPr>
          <w:commentReference w:id="485"/>
        </w:r>
        <w:r w:rsidR="00D901C9">
          <w:t xml:space="preserve">. </w:t>
        </w:r>
      </w:ins>
      <w:ins w:id="489" w:author="Idit Balachsan" w:date="2019-06-11T13:15:00Z">
        <w:r w:rsidR="009C5C27">
          <w:t>Two main categories</w:t>
        </w:r>
      </w:ins>
      <w:ins w:id="490" w:author="Idit Balachsan" w:date="2019-06-10T12:24:00Z">
        <w:r w:rsidR="005A0F70">
          <w:t xml:space="preserve"> of</w:t>
        </w:r>
      </w:ins>
      <w:ins w:id="491" w:author="Idit Balachsan" w:date="2019-06-10T11:58:00Z">
        <w:r w:rsidR="00C06F95">
          <w:t xml:space="preserve"> </w:t>
        </w:r>
      </w:ins>
      <w:ins w:id="492" w:author="Idit Balachsan" w:date="2019-06-10T11:59:00Z">
        <w:r w:rsidR="00C06F95">
          <w:t xml:space="preserve">methods </w:t>
        </w:r>
      </w:ins>
      <w:ins w:id="493" w:author="Idit Balachsan" w:date="2019-06-10T13:47:00Z">
        <w:r w:rsidR="0077225A">
          <w:t xml:space="preserve">to </w:t>
        </w:r>
      </w:ins>
      <w:ins w:id="494" w:author="Idit Balachsan" w:date="2019-06-10T13:48:00Z">
        <w:r w:rsidR="0077225A">
          <w:t xml:space="preserve">find </w:t>
        </w:r>
      </w:ins>
      <m:oMath>
        <m:sSup>
          <m:sSupPr>
            <m:ctrlPr>
              <w:ins w:id="495" w:author="Idit Balachsan" w:date="2019-06-10T14:20:00Z">
                <w:rPr>
                  <w:rFonts w:ascii="Cambria Math" w:hAnsi="Cambria Math"/>
                  <w:i/>
                </w:rPr>
              </w:ins>
            </m:ctrlPr>
          </m:sSupPr>
          <m:e>
            <m:r>
              <w:ins w:id="496" w:author="Idit Balachsan" w:date="2019-06-10T14:20:00Z">
                <w:rPr>
                  <w:rFonts w:ascii="Cambria Math" w:hAnsi="Cambria Math"/>
                </w:rPr>
                <m:t>x</m:t>
              </w:ins>
            </m:r>
          </m:e>
          <m:sup>
            <m:r>
              <w:ins w:id="497" w:author="Idit Balachsan" w:date="2019-06-10T14:20:00Z">
                <w:rPr>
                  <w:rFonts w:ascii="Cambria Math" w:hAnsi="Cambria Math"/>
                </w:rPr>
                <m:t>*</m:t>
              </w:ins>
            </m:r>
          </m:sup>
        </m:sSup>
      </m:oMath>
      <w:ins w:id="498" w:author="Idit Balachsan" w:date="2019-06-10T13:49:00Z">
        <w:r w:rsidR="0077225A">
          <w:t xml:space="preserve"> </w:t>
        </w:r>
      </w:ins>
      <w:ins w:id="499" w:author="Idit Balachsan" w:date="2019-06-10T13:56:00Z">
        <w:r w:rsidR="00112F5A">
          <w:t>exist</w:t>
        </w:r>
      </w:ins>
      <w:ins w:id="500" w:author="Idit Balachsan" w:date="2019-06-11T09:51:00Z">
        <w:r w:rsidR="00A47DF5">
          <w:t xml:space="preserve">; </w:t>
        </w:r>
        <w:r w:rsidR="00976E20">
          <w:t xml:space="preserve">the first are </w:t>
        </w:r>
        <w:r w:rsidR="00976E20">
          <w:rPr>
            <w:b/>
            <w:bCs/>
          </w:rPr>
          <w:t>d</w:t>
        </w:r>
      </w:ins>
      <w:ins w:id="501" w:author="Idit Balachsan" w:date="2019-06-10T13:50:00Z">
        <w:r w:rsidR="000D2BFD" w:rsidRPr="00DA3854">
          <w:rPr>
            <w:b/>
            <w:bCs/>
          </w:rPr>
          <w:t xml:space="preserve">eterministic </w:t>
        </w:r>
      </w:ins>
      <w:ins w:id="502" w:author="Idit Balachsan" w:date="2019-06-11T13:16:00Z">
        <w:r w:rsidR="00990DBE">
          <w:rPr>
            <w:b/>
            <w:bCs/>
          </w:rPr>
          <w:t>methods</w:t>
        </w:r>
      </w:ins>
      <w:ins w:id="503" w:author="Idit Balachsan" w:date="2019-06-10T13:50:00Z">
        <w:r w:rsidR="00556381">
          <w:t xml:space="preserve">, </w:t>
        </w:r>
      </w:ins>
      <w:ins w:id="504" w:author="Idit Balachsan" w:date="2019-06-11T12:35:00Z">
        <w:r w:rsidR="00443656">
          <w:t>which</w:t>
        </w:r>
        <w:r w:rsidR="00443656" w:rsidRPr="00443656">
          <w:t xml:space="preserve"> find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443656" w:rsidRPr="00443656">
          <w:t xml:space="preserve"> by an exhaustive search over the set S</w:t>
        </w:r>
      </w:ins>
      <w:ins w:id="505" w:author="Idit Balachsan" w:date="2019-06-11T12:37:00Z">
        <w:r w:rsidR="00535ADC">
          <w:t xml:space="preserve"> while making certain</w:t>
        </w:r>
      </w:ins>
      <w:ins w:id="506" w:author="Idit Balachsan" w:date="2019-06-11T12:36:00Z">
        <w:r w:rsidR="00535ADC" w:rsidRPr="00535ADC">
          <w:t xml:space="preserve"> assumptions about the </w:t>
        </w:r>
      </w:ins>
      <w:ins w:id="507" w:author="Idit Balachsan" w:date="2019-06-11T12:37:00Z">
        <w:r w:rsidR="00535ADC">
          <w:t>fitness</w:t>
        </w:r>
      </w:ins>
      <w:ins w:id="508" w:author="Idit Balachsan" w:date="2019-06-11T12:36:00Z">
        <w:r w:rsidR="00535ADC" w:rsidRPr="00535ADC">
          <w:t xml:space="preserve"> function to avoid huge calculations.</w:t>
        </w:r>
      </w:ins>
      <w:ins w:id="509" w:author="Idit Balachsan" w:date="2019-06-11T12:43:00Z">
        <w:r w:rsidR="00256B7B">
          <w:t xml:space="preserve"> </w:t>
        </w:r>
      </w:ins>
      <w:ins w:id="510" w:author="Idit Balachsan" w:date="2019-06-11T12:57:00Z">
        <w:r w:rsidR="0024766F" w:rsidRPr="001D0CA9">
          <w:rPr>
            <w:b/>
            <w:bCs/>
          </w:rPr>
          <w:t>Stochastic methods</w:t>
        </w:r>
        <w:r w:rsidR="0024766F">
          <w:rPr>
            <w:b/>
            <w:bCs/>
          </w:rPr>
          <w:t xml:space="preserve"> </w:t>
        </w:r>
      </w:ins>
      <w:ins w:id="511" w:author="Idit Balachsan" w:date="2019-06-11T13:05:00Z">
        <w:r w:rsidR="00D646FB">
          <w:t xml:space="preserve">involve </w:t>
        </w:r>
        <w:r w:rsidR="00D646FB" w:rsidRPr="000E6C2B">
          <w:t>random</w:t>
        </w:r>
      </w:ins>
      <w:ins w:id="512" w:author="Idit Balachsan" w:date="2019-06-11T13:01:00Z">
        <w:r w:rsidR="000E6C2B" w:rsidRPr="000E6C2B">
          <w:t xml:space="preserve"> elements to determine the global </w:t>
        </w:r>
      </w:ins>
      <w:ins w:id="513" w:author="Idit Balachsan" w:date="2019-06-11T13:02:00Z">
        <w:r w:rsidR="003335EA">
          <w:t>optimum</w:t>
        </w:r>
      </w:ins>
      <w:ins w:id="514" w:author="Idit Balachsan" w:date="2019-06-11T13:01:00Z">
        <w:r w:rsidR="000E6C2B" w:rsidRPr="000E6C2B">
          <w:t xml:space="preserve"> point, each one trying to reduce the computational burden of pure random search</w:t>
        </w:r>
      </w:ins>
      <w:ins w:id="515" w:author="Idit Balachsan" w:date="2019-06-11T13:02:00Z">
        <w:r w:rsidR="00900C6F">
          <w:t xml:space="preserve">. </w:t>
        </w:r>
        <w:r w:rsidR="00900C6F">
          <w:rPr>
            <w:rFonts w:ascii="Calibri" w:hAnsi="Calibri" w:cs="Calibri"/>
          </w:rPr>
          <w:t>﻿</w:t>
        </w:r>
        <w:r w:rsidR="00900C6F">
          <w:t>At the outset, a random sample of points in the set S</w:t>
        </w:r>
        <w:r w:rsidR="00900C6F">
          <w:t xml:space="preserve"> </w:t>
        </w:r>
        <w:r w:rsidR="00900C6F">
          <w:t>is picked.</w:t>
        </w:r>
      </w:ins>
      <w:ins w:id="516" w:author="Idit Balachsan" w:date="2019-06-11T13:03:00Z">
        <w:r w:rsidR="00100E7D">
          <w:t xml:space="preserve"> </w:t>
        </w:r>
      </w:ins>
      <w:ins w:id="517" w:author="Idit Balachsan" w:date="2019-06-11T13:02:00Z">
        <w:r w:rsidR="00900C6F">
          <w:t>Then</w:t>
        </w:r>
      </w:ins>
      <w:ins w:id="518" w:author="Idit Balachsan" w:date="2019-06-11T13:06:00Z">
        <w:r w:rsidR="00D646FB">
          <w:t>,</w:t>
        </w:r>
      </w:ins>
      <w:ins w:id="519" w:author="Idit Balachsan" w:date="2019-06-11T13:02:00Z">
        <w:r w:rsidR="00900C6F">
          <w:t xml:space="preserve"> each method manipulates the sample points in a different manner</w:t>
        </w:r>
      </w:ins>
      <w:ins w:id="520" w:author="Idit Balachsan" w:date="2019-06-11T13:16:00Z">
        <w:r w:rsidR="00314D85">
          <w:t xml:space="preserve">, using different </w:t>
        </w:r>
        <w:r w:rsidR="00314D85">
          <w:rPr>
            <w:rFonts w:cs="David"/>
            <w:b/>
            <w:bCs/>
          </w:rPr>
          <w:t>h</w:t>
        </w:r>
        <w:r w:rsidR="00314D85" w:rsidRPr="00DA3854">
          <w:rPr>
            <w:rFonts w:cs="David"/>
            <w:b/>
            <w:bCs/>
          </w:rPr>
          <w:t>euristics</w:t>
        </w:r>
      </w:ins>
      <w:ins w:id="521" w:author="Idit Balachsan" w:date="2019-06-11T13:37:00Z">
        <w:r w:rsidR="00E951EA">
          <w:rPr>
            <w:rFonts w:cs="David"/>
            <w:b/>
            <w:bCs/>
          </w:rPr>
          <w:t xml:space="preserve"> </w:t>
        </w:r>
      </w:ins>
      <w:ins w:id="522" w:author="Idit Balachsan" w:date="2019-06-11T13:38:00Z">
        <w:r w:rsidR="00E951EA">
          <w:rPr>
            <w:rFonts w:cs="David"/>
            <w:b/>
            <w:bCs/>
          </w:rPr>
          <w:fldChar w:fldCharType="begin" w:fldLock="1"/>
        </w:r>
      </w:ins>
      <w:r w:rsidR="00293A9B">
        <w:rPr>
          <w:rFonts w:cs="David"/>
          <w:b/>
          <w:bCs/>
        </w:rPr>
        <w:instrText>ADDIN CSL_CITATION {"citationItems":[{"id":"ITEM-1","itemData":{"DOI":"10.1016/B978-0-12-800806-5/00016-0","ISBN":"9780128008065","author":[{"dropping-particle":"","family":"Concepts","given":"Global Optimization","non-dropping-particle":"","parse-names":false,"suffix":""}],"edition":"Fourth Edi","id":"ITEM-1","issued":{"date-parts":[["2017"]]},"number-of-pages":"707-738","publisher":"Elsevier Inc.","title":"Introduction to Optimum Design, Chapter 16 -Global Optimization Concepts and Methods","type":"book"},"uris":["http://www.mendeley.com/documents/?uuid=cb60566a-184c-478f-863a-573deadb5b6c"]}],"mendeley":{"formattedCitation":"[39]","plainTextFormattedCitation":"[39]","previouslyFormattedCitation":"[39]"},"properties":{"noteIndex":0},"schema":"https://github.com/citation-style-language/schema/raw/master/csl-citation.json"}</w:instrText>
      </w:r>
      <w:r w:rsidR="00E951EA">
        <w:rPr>
          <w:rFonts w:cs="David"/>
          <w:b/>
          <w:bCs/>
        </w:rPr>
        <w:fldChar w:fldCharType="separate"/>
      </w:r>
      <w:r w:rsidR="00E951EA" w:rsidRPr="00E951EA">
        <w:rPr>
          <w:rFonts w:cs="David"/>
          <w:bCs/>
          <w:noProof/>
        </w:rPr>
        <w:t>[39]</w:t>
      </w:r>
      <w:ins w:id="523" w:author="Idit Balachsan" w:date="2019-06-11T13:38:00Z">
        <w:r w:rsidR="00E951EA">
          <w:rPr>
            <w:rFonts w:cs="David"/>
            <w:b/>
            <w:bCs/>
          </w:rPr>
          <w:fldChar w:fldCharType="end"/>
        </w:r>
      </w:ins>
      <w:ins w:id="524" w:author="Idit Balachsan" w:date="2019-06-11T13:16:00Z">
        <w:r w:rsidR="00B1170D">
          <w:rPr>
            <w:rFonts w:cs="David"/>
            <w:b/>
            <w:bCs/>
          </w:rPr>
          <w:t>.</w:t>
        </w:r>
      </w:ins>
      <w:ins w:id="525" w:author="Idit Balachsan" w:date="2019-06-11T13:25:00Z">
        <w:r w:rsidR="009E4E22">
          <w:rPr>
            <w:rFonts w:cs="David"/>
            <w:b/>
            <w:bCs/>
          </w:rPr>
          <w:t xml:space="preserve"> </w:t>
        </w:r>
      </w:ins>
      <w:ins w:id="526" w:author="Idit Balachsan" w:date="2019-06-10T13:11:00Z">
        <w:r w:rsidR="00CD5B5D" w:rsidRPr="00DA3854">
          <w:rPr>
            <w:rFonts w:cs="David"/>
            <w:b/>
            <w:bCs/>
          </w:rPr>
          <w:t>H</w:t>
        </w:r>
      </w:ins>
      <w:ins w:id="527" w:author="Idit Balachsan" w:date="2019-06-10T12:06:00Z">
        <w:r w:rsidR="00C06F95" w:rsidRPr="00DA3854">
          <w:rPr>
            <w:rFonts w:cs="David"/>
            <w:b/>
            <w:bCs/>
          </w:rPr>
          <w:t>euristics</w:t>
        </w:r>
      </w:ins>
      <w:ins w:id="528" w:author="Idit Balachsan" w:date="2019-06-10T15:13:00Z">
        <w:r w:rsidR="00216738">
          <w:rPr>
            <w:rFonts w:cs="David"/>
            <w:b/>
            <w:bCs/>
          </w:rPr>
          <w:t xml:space="preserve"> </w:t>
        </w:r>
      </w:ins>
      <w:ins w:id="529" w:author="Idit Balachsan" w:date="2019-06-10T13:11:00Z">
        <w:r w:rsidR="00CE2195">
          <w:rPr>
            <w:rFonts w:cs="David"/>
          </w:rPr>
          <w:t xml:space="preserve">may be thought of as sets of rules for deciding which potential </w:t>
        </w:r>
      </w:ins>
      <w:ins w:id="530" w:author="Idit Balachsan" w:date="2019-06-10T13:12:00Z">
        <w:r w:rsidR="003B0474">
          <w:rPr>
            <w:rFonts w:cs="David"/>
          </w:rPr>
          <w:t xml:space="preserve">solution out of </w:t>
        </w:r>
      </w:ins>
      <w:ins w:id="531" w:author="Idit Balachsan" w:date="2019-06-10T13:13:00Z">
        <w:r w:rsidR="003B0474">
          <w:rPr>
            <w:rFonts w:cs="David"/>
          </w:rPr>
          <w:t>S, should next be generated and tested</w:t>
        </w:r>
      </w:ins>
      <w:ins w:id="532" w:author="Idit Balachsan" w:date="2019-06-10T14:57:00Z">
        <w:r w:rsidR="007C1E5B">
          <w:rPr>
            <w:rFonts w:cs="David"/>
          </w:rPr>
          <w:t xml:space="preserve"> (i.e., an intelligent search in space). </w:t>
        </w:r>
      </w:ins>
      <w:ins w:id="533" w:author="Idit Balachsan" w:date="2019-06-10T13:16:00Z">
        <w:r w:rsidR="00A8104F">
          <w:rPr>
            <w:rFonts w:cs="David"/>
          </w:rPr>
          <w:t xml:space="preserve">For some </w:t>
        </w:r>
      </w:ins>
      <w:ins w:id="534" w:author="Idit Balachsan" w:date="2019-06-10T13:13:00Z">
        <w:r w:rsidR="005F4659">
          <w:rPr>
            <w:rFonts w:cs="David"/>
          </w:rPr>
          <w:t>randomized</w:t>
        </w:r>
      </w:ins>
      <w:ins w:id="535" w:author="Idit Balachsan" w:date="2019-06-10T13:14:00Z">
        <w:r w:rsidR="005F4659">
          <w:rPr>
            <w:rFonts w:cs="David"/>
          </w:rPr>
          <w:t xml:space="preserve"> heuristics</w:t>
        </w:r>
      </w:ins>
      <w:ins w:id="536" w:author="Idit Balachsan" w:date="2019-06-10T13:16:00Z">
        <w:r w:rsidR="00A8104F">
          <w:rPr>
            <w:rFonts w:cs="David"/>
          </w:rPr>
          <w:t>, such as simulated ann</w:t>
        </w:r>
      </w:ins>
      <w:ins w:id="537" w:author="Idit Balachsan" w:date="2019-06-10T13:17:00Z">
        <w:r w:rsidR="00A8104F">
          <w:rPr>
            <w:rFonts w:cs="David"/>
          </w:rPr>
          <w:t xml:space="preserve">ealing and certain variants of Evolutionary Algorithms (EAs), convergence proofs exist. </w:t>
        </w:r>
      </w:ins>
      <w:ins w:id="538" w:author="Idit Balachsan" w:date="2019-06-10T13:18:00Z">
        <w:r w:rsidR="00A8104F">
          <w:rPr>
            <w:rFonts w:cs="David"/>
          </w:rPr>
          <w:t xml:space="preserve">The problem in these algorithms however </w:t>
        </w:r>
      </w:ins>
      <w:ins w:id="539" w:author="Idit Balachsan" w:date="2019-06-10T13:19:00Z">
        <w:r w:rsidR="00A8104F">
          <w:rPr>
            <w:rFonts w:cs="David"/>
          </w:rPr>
          <w:t>is that they will not identify the suggested solution as being globally optimal, rather as sim</w:t>
        </w:r>
      </w:ins>
      <w:ins w:id="540" w:author="Idit Balachsan" w:date="2019-06-10T13:20:00Z">
        <w:r w:rsidR="00A8104F">
          <w:rPr>
            <w:rFonts w:cs="David"/>
          </w:rPr>
          <w:t xml:space="preserve">ply the best solution seen so far. </w:t>
        </w:r>
      </w:ins>
      <w:ins w:id="541" w:author="Idit Balachsan" w:date="2019-06-10T14:48:00Z">
        <w:r w:rsidR="00CF7CCA" w:rsidRPr="00DA3854">
          <w:rPr>
            <w:rFonts w:cs="David"/>
            <w:b/>
            <w:bCs/>
          </w:rPr>
          <w:t>L</w:t>
        </w:r>
      </w:ins>
      <w:ins w:id="542" w:author="Idit Balachsan" w:date="2019-06-10T12:06:00Z">
        <w:r w:rsidR="00C06F95" w:rsidRPr="00DA3854">
          <w:rPr>
            <w:rFonts w:cs="David"/>
            <w:b/>
            <w:bCs/>
          </w:rPr>
          <w:t>ocal</w:t>
        </w:r>
      </w:ins>
      <w:ins w:id="543" w:author="Idit Balachsan" w:date="2019-06-10T12:07:00Z">
        <w:r w:rsidR="00C06F95" w:rsidRPr="00DA3854">
          <w:rPr>
            <w:rFonts w:cs="David"/>
            <w:b/>
            <w:bCs/>
          </w:rPr>
          <w:t xml:space="preserve"> search algorithms</w:t>
        </w:r>
      </w:ins>
      <w:ins w:id="544" w:author="Idit Balachsan" w:date="2019-06-10T14:48:00Z">
        <w:r w:rsidR="00CF7CCA">
          <w:rPr>
            <w:rFonts w:cs="David"/>
          </w:rPr>
          <w:t xml:space="preserve"> </w:t>
        </w:r>
      </w:ins>
      <w:ins w:id="545" w:author="Idit Balachsan" w:date="2019-06-10T15:02:00Z">
        <w:r w:rsidR="005118A1">
          <w:rPr>
            <w:rFonts w:cs="David"/>
          </w:rPr>
          <w:t>(of</w:t>
        </w:r>
      </w:ins>
      <w:ins w:id="546" w:author="Idit Balachsan" w:date="2019-06-10T15:03:00Z">
        <w:r w:rsidR="005118A1">
          <w:rPr>
            <w:rFonts w:cs="David"/>
          </w:rPr>
          <w:t xml:space="preserve">ten referred to as </w:t>
        </w:r>
        <w:r w:rsidR="005118A1" w:rsidRPr="001D0CA9">
          <w:rPr>
            <w:rFonts w:cs="David"/>
            <w:b/>
            <w:bCs/>
          </w:rPr>
          <w:t>hill climbers</w:t>
        </w:r>
      </w:ins>
      <w:ins w:id="547" w:author="Idit Balachsan" w:date="2019-06-10T15:02:00Z">
        <w:r w:rsidR="005118A1">
          <w:rPr>
            <w:rFonts w:cs="David"/>
          </w:rPr>
          <w:t>)</w:t>
        </w:r>
      </w:ins>
      <w:ins w:id="548" w:author="Idit Balachsan" w:date="2019-06-10T15:04:00Z">
        <w:r w:rsidR="005118A1">
          <w:rPr>
            <w:rFonts w:cs="David"/>
          </w:rPr>
          <w:t xml:space="preserve">, </w:t>
        </w:r>
      </w:ins>
      <w:ins w:id="549" w:author="Idit Balachsan" w:date="2019-06-11T13:39:00Z">
        <w:r w:rsidR="00E951EA">
          <w:rPr>
            <w:rFonts w:cs="David"/>
          </w:rPr>
          <w:t>such</w:t>
        </w:r>
        <w:r w:rsidR="00F0687B">
          <w:rPr>
            <w:rFonts w:cs="David" w:hint="cs"/>
            <w:rtl/>
          </w:rPr>
          <w:t xml:space="preserve"> </w:t>
        </w:r>
        <w:r w:rsidR="0038560D">
          <w:rPr>
            <w:rFonts w:cs="David"/>
          </w:rPr>
          <w:t>as</w:t>
        </w:r>
      </w:ins>
      <w:ins w:id="550" w:author="Idit Balachsan" w:date="2019-06-10T15:05:00Z">
        <w:r w:rsidR="005118A1">
          <w:rPr>
            <w:rFonts w:cs="David"/>
          </w:rPr>
          <w:t xml:space="preserve"> “gradient descent”,</w:t>
        </w:r>
      </w:ins>
      <w:ins w:id="551" w:author="Idit Balachsan" w:date="2019-06-10T15:02:00Z">
        <w:r w:rsidR="005118A1">
          <w:rPr>
            <w:rFonts w:cs="David"/>
          </w:rPr>
          <w:t xml:space="preserve"> </w:t>
        </w:r>
      </w:ins>
      <w:ins w:id="552" w:author="Idit Balachsan" w:date="2019-06-10T14:49:00Z">
        <w:r w:rsidR="00CE5F50">
          <w:rPr>
            <w:rFonts w:cs="David"/>
          </w:rPr>
          <w:t xml:space="preserve">work by </w:t>
        </w:r>
      </w:ins>
      <w:ins w:id="553" w:author="Idit Balachsan" w:date="2019-06-10T14:58:00Z">
        <w:r w:rsidR="00B81022">
          <w:rPr>
            <w:rFonts w:cs="David"/>
          </w:rPr>
          <w:t xml:space="preserve">taking a starting solution x, and then searching the candidate solutions in </w:t>
        </w:r>
      </w:ins>
      <w:ins w:id="554" w:author="Idit Balachsan" w:date="2019-06-11T13:45:00Z">
        <w:r w:rsidR="0038560D">
          <w:rPr>
            <w:rFonts w:cs="David"/>
          </w:rPr>
          <w:t xml:space="preserve">the </w:t>
        </w:r>
        <w:r w:rsidR="0038560D" w:rsidRPr="0038560D">
          <w:rPr>
            <w:rFonts w:ascii="Calibri" w:hAnsi="Calibri" w:cs="Calibri"/>
          </w:rPr>
          <w:t>﻿</w:t>
        </w:r>
      </w:ins>
      <w:ins w:id="555" w:author="Idit Balachsan" w:date="2019-06-11T13:46:00Z">
        <w:r w:rsidR="0038560D" w:rsidRPr="0038560D">
          <w:rPr>
            <w:rFonts w:cs="David"/>
          </w:rPr>
          <w:t>neighbori</w:t>
        </w:r>
        <w:r w:rsidR="0038560D">
          <w:rPr>
            <w:rFonts w:cs="David"/>
          </w:rPr>
          <w:t>ng</w:t>
        </w:r>
      </w:ins>
      <w:ins w:id="556" w:author="Idit Balachsan" w:date="2019-06-11T13:45:00Z">
        <w:r w:rsidR="0038560D">
          <w:rPr>
            <w:rFonts w:cs="David"/>
          </w:rPr>
          <w:t xml:space="preserve"> environment </w:t>
        </w:r>
      </w:ins>
      <w:ins w:id="557" w:author="Idit Balachsan" w:date="2019-06-10T14:58:00Z">
        <w:r w:rsidR="00B81022">
          <w:rPr>
            <w:rFonts w:cs="David"/>
          </w:rPr>
          <w:t xml:space="preserve">for one x’ that performs </w:t>
        </w:r>
      </w:ins>
      <w:ins w:id="558" w:author="Idit Balachsan" w:date="2019-06-10T15:01:00Z">
        <w:r w:rsidR="00B81022">
          <w:rPr>
            <w:rFonts w:cs="David"/>
          </w:rPr>
          <w:t xml:space="preserve">better than x. </w:t>
        </w:r>
      </w:ins>
      <w:ins w:id="559" w:author="Idit Balachsan" w:date="2019-06-10T15:06:00Z">
        <w:r w:rsidR="0019756A">
          <w:rPr>
            <w:rFonts w:cs="David"/>
          </w:rPr>
          <w:t>A</w:t>
        </w:r>
      </w:ins>
      <w:ins w:id="560" w:author="Idit Balachsan" w:date="2019-06-10T15:05:00Z">
        <w:r w:rsidR="0019756A">
          <w:rPr>
            <w:rFonts w:cs="David"/>
          </w:rPr>
          <w:t xml:space="preserve">lthough </w:t>
        </w:r>
      </w:ins>
      <w:ins w:id="561" w:author="Idit Balachsan" w:date="2019-06-10T15:06:00Z">
        <w:r w:rsidR="0019756A">
          <w:rPr>
            <w:rFonts w:cs="David"/>
          </w:rPr>
          <w:t xml:space="preserve">they may be quick </w:t>
        </w:r>
      </w:ins>
      <w:ins w:id="562" w:author="Idit Balachsan" w:date="2019-06-10T15:07:00Z">
        <w:r w:rsidR="0019756A">
          <w:rPr>
            <w:rFonts w:cs="David"/>
          </w:rPr>
          <w:t>to identify a good solution, t</w:t>
        </w:r>
      </w:ins>
      <w:ins w:id="563" w:author="Idit Balachsan" w:date="2019-06-10T15:05:00Z">
        <w:r w:rsidR="0019756A">
          <w:rPr>
            <w:rFonts w:cs="David"/>
          </w:rPr>
          <w:t xml:space="preserve">his process will </w:t>
        </w:r>
      </w:ins>
      <w:ins w:id="564" w:author="Idit Balachsan" w:date="2019-06-10T15:07:00Z">
        <w:r w:rsidR="0019756A">
          <w:rPr>
            <w:rFonts w:cs="David"/>
          </w:rPr>
          <w:t xml:space="preserve">eventually lead to the identification of a local optimum, </w:t>
        </w:r>
      </w:ins>
      <w:ins w:id="565" w:author="Idit Balachsan" w:date="2019-06-10T15:08:00Z">
        <w:r w:rsidR="0019756A">
          <w:rPr>
            <w:rFonts w:cs="David"/>
          </w:rPr>
          <w:t xml:space="preserve">and no guarantee can be offered for the quality of the solution found, compared to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19756A">
          <w:rPr>
            <w:rFonts w:cs="David"/>
          </w:rPr>
          <w:t>.</w:t>
        </w:r>
      </w:ins>
      <w:ins w:id="566" w:author="Idit Balachsan" w:date="2019-06-11T13:46:00Z">
        <w:r w:rsidR="0038560D">
          <w:rPr>
            <w:rFonts w:cs="David"/>
          </w:rPr>
          <w:t xml:space="preserve"> </w:t>
        </w:r>
      </w:ins>
      <w:ins w:id="567" w:author="Idit Balachsan" w:date="2019-06-11T14:01:00Z">
        <w:r w:rsidR="00B342BB">
          <w:rPr>
            <w:rFonts w:cs="David"/>
          </w:rPr>
          <w:t xml:space="preserve">As a </w:t>
        </w:r>
        <w:proofErr w:type="gramStart"/>
        <w:r w:rsidR="00B342BB">
          <w:rPr>
            <w:rFonts w:cs="David"/>
          </w:rPr>
          <w:t>results</w:t>
        </w:r>
        <w:proofErr w:type="gramEnd"/>
        <w:r w:rsidR="00B342BB">
          <w:rPr>
            <w:rFonts w:cs="David"/>
          </w:rPr>
          <w:t xml:space="preserve">, local searches are </w:t>
        </w:r>
      </w:ins>
      <w:ins w:id="568" w:author="Idit Balachsan" w:date="2019-06-11T14:09:00Z">
        <w:r w:rsidR="00507DD7">
          <w:rPr>
            <w:rFonts w:cs="David"/>
          </w:rPr>
          <w:t xml:space="preserve">usually </w:t>
        </w:r>
      </w:ins>
      <w:ins w:id="569" w:author="Idit Balachsan" w:date="2019-06-11T14:01:00Z">
        <w:r w:rsidR="00B342BB">
          <w:rPr>
            <w:rFonts w:cs="David"/>
          </w:rPr>
          <w:t>incorporated in stochastic methods</w:t>
        </w:r>
      </w:ins>
      <w:ins w:id="570" w:author="Idit Balachsan" w:date="2019-06-11T14:02:00Z">
        <w:r w:rsidR="00B342BB">
          <w:rPr>
            <w:rFonts w:cs="David"/>
          </w:rPr>
          <w:t xml:space="preserve"> </w:t>
        </w:r>
      </w:ins>
      <w:ins w:id="571" w:author="Idit Balachsan" w:date="2019-06-11T14:14:00Z">
        <w:r w:rsidR="00827639">
          <w:rPr>
            <w:rFonts w:cs="David"/>
          </w:rPr>
          <w:t>to</w:t>
        </w:r>
      </w:ins>
      <w:ins w:id="572" w:author="Idit Balachsan" w:date="2019-06-11T14:02:00Z">
        <w:r w:rsidR="00B342BB">
          <w:rPr>
            <w:rFonts w:cs="David"/>
          </w:rPr>
          <w:t xml:space="preserve"> yield candidate global optimum</w:t>
        </w:r>
      </w:ins>
      <w:ins w:id="573" w:author="Idit Balachsan" w:date="2019-06-11T14:14:00Z">
        <w:r w:rsidR="00827639">
          <w:rPr>
            <w:rFonts w:cs="David"/>
          </w:rPr>
          <w:t>,</w:t>
        </w:r>
      </w:ins>
      <w:ins w:id="574" w:author="Idit Balachsan" w:date="2019-06-11T14:04:00Z">
        <w:r w:rsidR="00507DD7">
          <w:rPr>
            <w:rFonts w:cs="David"/>
          </w:rPr>
          <w:t xml:space="preserve"> from which</w:t>
        </w:r>
      </w:ins>
      <w:ins w:id="575" w:author="Idit Balachsan" w:date="2019-06-11T14:09:00Z">
        <w:r w:rsidR="009D5977">
          <w:rPr>
            <w:rFonts w:cs="David"/>
          </w:rPr>
          <w:t xml:space="preserve"> </w:t>
        </w:r>
      </w:ins>
      <w:ins w:id="576" w:author="Idit Balachsan" w:date="2019-06-11T14:13:00Z">
        <w:r w:rsidR="00F45962">
          <w:rPr>
            <w:rFonts w:cs="David"/>
          </w:rPr>
          <w:t>the best point is eventually</w:t>
        </w:r>
      </w:ins>
      <w:ins w:id="577" w:author="Idit Balachsan" w:date="2019-06-11T14:14:00Z">
        <w:r w:rsidR="00827639">
          <w:rPr>
            <w:rFonts w:cs="David"/>
          </w:rPr>
          <w:t xml:space="preserve"> picked. </w:t>
        </w:r>
      </w:ins>
    </w:p>
    <w:p w14:paraId="0F2CD9AC" w14:textId="0352E0EE" w:rsidR="00976723" w:rsidRDefault="00320B10" w:rsidP="00EF184A">
      <w:pPr>
        <w:ind w:right="-2"/>
        <w:rPr>
          <w:ins w:id="578" w:author="Idit Balachsan" w:date="2019-06-10T16:24:00Z"/>
        </w:rPr>
      </w:pPr>
      <w:ins w:id="579" w:author="Idit Balachsan" w:date="2019-06-10T16:24:00Z">
        <w:r>
          <w:rPr>
            <w:rFonts w:cs="David"/>
          </w:rPr>
          <w:tab/>
        </w:r>
      </w:ins>
      <w:commentRangeStart w:id="580"/>
      <w:commentRangeEnd w:id="580"/>
      <w:ins w:id="581" w:author="Idit Balachsan" w:date="2019-06-06T16:22:00Z">
        <w:r w:rsidR="00763C4E">
          <w:t>EAs are</w:t>
        </w:r>
      </w:ins>
      <w:ins w:id="582" w:author="Idit Balachsan" w:date="2019-06-10T15:18:00Z">
        <w:r w:rsidR="00AA6B0F">
          <w:t xml:space="preserve"> </w:t>
        </w:r>
        <w:r w:rsidR="00AA6B0F" w:rsidRPr="00A10451">
          <w:rPr>
            <w:rFonts w:cs="David" w:hint="cs"/>
            <w:color w:val="000000" w:themeColor="text1"/>
          </w:rPr>
          <w:t xml:space="preserve">Metaheuristic </w:t>
        </w:r>
        <w:r w:rsidR="00AA6B0F">
          <w:rPr>
            <w:rFonts w:cs="David"/>
            <w:color w:val="000000" w:themeColor="text1"/>
          </w:rPr>
          <w:t xml:space="preserve">(i.e., problem-independent) </w:t>
        </w:r>
        <w:r w:rsidR="00AA6B0F" w:rsidRPr="00A10451">
          <w:rPr>
            <w:rFonts w:cs="David" w:hint="cs"/>
            <w:color w:val="000000" w:themeColor="text1"/>
          </w:rPr>
          <w:t xml:space="preserve">optimization </w:t>
        </w:r>
        <w:commentRangeStart w:id="583"/>
        <w:r w:rsidR="00AA6B0F" w:rsidRPr="00A10451">
          <w:rPr>
            <w:rFonts w:cs="David" w:hint="cs"/>
            <w:color w:val="000000" w:themeColor="text1"/>
          </w:rPr>
          <w:t>algorithms</w:t>
        </w:r>
      </w:ins>
      <w:commentRangeEnd w:id="583"/>
      <w:ins w:id="584" w:author="Idit Balachsan" w:date="2019-06-11T16:18:00Z">
        <w:r w:rsidR="00641EB2">
          <w:rPr>
            <w:rStyle w:val="CommentReference"/>
          </w:rPr>
          <w:commentReference w:id="583"/>
        </w:r>
      </w:ins>
      <w:ins w:id="585" w:author="Idit Balachsan" w:date="2019-06-10T15:35:00Z">
        <w:r w:rsidR="00766EDF">
          <w:rPr>
            <w:rFonts w:cs="David"/>
            <w:color w:val="000000" w:themeColor="text1"/>
          </w:rPr>
          <w:t xml:space="preserve">. </w:t>
        </w:r>
        <w:r w:rsidR="004C3E1E">
          <w:t>Inspired by the biological theory</w:t>
        </w:r>
        <w:r w:rsidR="004C3E1E">
          <w:t xml:space="preserve">, </w:t>
        </w:r>
      </w:ins>
      <w:ins w:id="586" w:author="Idit Balachsan" w:date="2019-06-10T15:33:00Z">
        <w:r w:rsidR="003F5B1C">
          <w:rPr>
            <w:rFonts w:cs="David"/>
            <w:color w:val="000000" w:themeColor="text1"/>
          </w:rPr>
          <w:t>if</w:t>
        </w:r>
        <w:r w:rsidR="004C19BD">
          <w:rPr>
            <w:rFonts w:cs="David"/>
            <w:color w:val="000000" w:themeColor="text1"/>
          </w:rPr>
          <w:t xml:space="preserve"> </w:t>
        </w:r>
      </w:ins>
      <w:ins w:id="587" w:author="Idit Balachsan" w:date="2019-06-10T15:32:00Z">
        <w:r w:rsidR="004C19BD">
          <w:rPr>
            <w:rFonts w:cs="David"/>
            <w:color w:val="000000" w:themeColor="text1"/>
          </w:rPr>
          <w:t xml:space="preserve">given a </w:t>
        </w:r>
      </w:ins>
      <w:ins w:id="588" w:author="Idit Balachsan" w:date="2019-06-10T15:31:00Z">
        <w:r w:rsidR="002C30C3" w:rsidRPr="002C30C3">
          <w:t>population of individuals (</w:t>
        </w:r>
      </w:ins>
      <w:ins w:id="589" w:author="Idit Balachsan" w:date="2019-06-10T15:33:00Z">
        <w:r w:rsidR="004C19BD">
          <w:t xml:space="preserve">i.e., </w:t>
        </w:r>
      </w:ins>
      <w:ins w:id="590" w:author="Idit Balachsan" w:date="2019-06-10T15:31:00Z">
        <w:r w:rsidR="002C30C3" w:rsidRPr="002C30C3">
          <w:t>a set of candidate solutions)</w:t>
        </w:r>
      </w:ins>
      <w:ins w:id="591" w:author="Idit Balachsan" w:date="2019-06-10T15:34:00Z">
        <w:r w:rsidR="003F5B1C">
          <w:t>, t</w:t>
        </w:r>
      </w:ins>
      <w:ins w:id="592" w:author="Idit Balachsan" w:date="2019-06-10T15:31:00Z">
        <w:r w:rsidR="002C30C3" w:rsidRPr="002C30C3">
          <w:t>he environmental pressure causes natural selection</w:t>
        </w:r>
      </w:ins>
      <w:ins w:id="593" w:author="Idit Balachsan" w:date="2019-06-10T15:49:00Z">
        <w:r w:rsidR="00F82580">
          <w:t xml:space="preserve"> and</w:t>
        </w:r>
      </w:ins>
      <w:ins w:id="594" w:author="Idit Balachsan" w:date="2019-06-10T15:37:00Z">
        <w:r w:rsidR="004C3E1E">
          <w:t xml:space="preserve"> </w:t>
        </w:r>
      </w:ins>
      <w:ins w:id="595" w:author="Idit Balachsan" w:date="2019-06-10T15:49:00Z">
        <w:r w:rsidR="00F82580">
          <w:t>a</w:t>
        </w:r>
      </w:ins>
      <w:ins w:id="596" w:author="Idit Balachsan" w:date="2019-06-10T15:31:00Z">
        <w:r w:rsidR="002C30C3" w:rsidRPr="002C30C3">
          <w:t>ccording to a fitness measure (</w:t>
        </w:r>
      </w:ins>
      <w:ins w:id="597" w:author="Idit Balachsan" w:date="2019-06-10T15:35:00Z">
        <w:r w:rsidR="00BD35D7">
          <w:t xml:space="preserve">i.e., </w:t>
        </w:r>
        <w:r w:rsidR="0039023E">
          <w:t xml:space="preserve">an </w:t>
        </w:r>
      </w:ins>
      <w:ins w:id="598" w:author="Idit Balachsan" w:date="2019-06-10T15:31:00Z">
        <w:r w:rsidR="002C30C3" w:rsidRPr="002C30C3">
          <w:t>objective function), the better candidates have a higher chance to survive and reproduce</w:t>
        </w:r>
      </w:ins>
      <w:ins w:id="599" w:author="Idit Balachsan" w:date="2019-06-10T15:37:00Z">
        <w:r w:rsidR="004C3E1E">
          <w:t xml:space="preserve"> </w:t>
        </w:r>
        <w:r w:rsidR="009E529C">
          <w:t>(</w:t>
        </w:r>
        <w:r w:rsidR="00803BBB">
          <w:t xml:space="preserve">i.e., to </w:t>
        </w:r>
        <w:r w:rsidR="009E529C">
          <w:t>stay</w:t>
        </w:r>
        <w:r w:rsidR="00803BBB">
          <w:t xml:space="preserve"> </w:t>
        </w:r>
      </w:ins>
      <w:ins w:id="600" w:author="Idit Balachsan" w:date="2019-06-10T15:38:00Z">
        <w:r w:rsidR="00803BBB">
          <w:t xml:space="preserve">in the set of candidate solutions and </w:t>
        </w:r>
        <w:r w:rsidR="00284FEB">
          <w:t>generate new solutions by variation op</w:t>
        </w:r>
      </w:ins>
      <w:ins w:id="601" w:author="Idit Balachsan" w:date="2019-06-10T15:39:00Z">
        <w:r w:rsidR="00284FEB">
          <w:t>erators</w:t>
        </w:r>
      </w:ins>
      <w:ins w:id="602" w:author="Idit Balachsan" w:date="2019-06-10T15:40:00Z">
        <w:r w:rsidR="00B64587">
          <w:t xml:space="preserve"> such as crossover</w:t>
        </w:r>
      </w:ins>
      <w:ins w:id="603" w:author="Idit Balachsan" w:date="2019-06-10T15:46:00Z">
        <w:r w:rsidR="002F7797">
          <w:t xml:space="preserve"> and mutation</w:t>
        </w:r>
      </w:ins>
      <w:ins w:id="604" w:author="Idit Balachsan" w:date="2019-06-10T15:39:00Z">
        <w:r w:rsidR="00284FEB">
          <w:t>)</w:t>
        </w:r>
      </w:ins>
      <w:ins w:id="605" w:author="Idit Balachsan" w:date="2019-06-10T15:31:00Z">
        <w:r w:rsidR="002C30C3" w:rsidRPr="002C30C3">
          <w:t xml:space="preserve">. </w:t>
        </w:r>
      </w:ins>
      <w:ins w:id="606" w:author="Idit Balachsan" w:date="2019-06-10T15:46:00Z">
        <w:r w:rsidR="000711F6">
          <w:t>Crossover</w:t>
        </w:r>
      </w:ins>
      <w:ins w:id="607" w:author="Idit Balachsan" w:date="2019-06-10T15:47:00Z">
        <w:r w:rsidR="000711F6">
          <w:t xml:space="preserve"> of t</w:t>
        </w:r>
      </w:ins>
      <w:ins w:id="608" w:author="Idit Balachsan" w:date="2019-06-10T15:31:00Z">
        <w:r w:rsidR="002C30C3" w:rsidRPr="002C30C3">
          <w:t>wo or more selected parents (</w:t>
        </w:r>
      </w:ins>
      <w:ins w:id="609" w:author="Idit Balachsan" w:date="2019-06-10T15:42:00Z">
        <w:r w:rsidR="00C53CD2">
          <w:t xml:space="preserve">i.e., </w:t>
        </w:r>
      </w:ins>
      <w:ins w:id="610" w:author="Idit Balachsan" w:date="2019-06-10T15:31:00Z">
        <w:r w:rsidR="002C30C3" w:rsidRPr="002C30C3">
          <w:t xml:space="preserve">selected solutions) </w:t>
        </w:r>
      </w:ins>
      <w:ins w:id="611" w:author="Idit Balachsan" w:date="2019-06-10T15:46:00Z">
        <w:r w:rsidR="000711F6">
          <w:t xml:space="preserve">may </w:t>
        </w:r>
      </w:ins>
      <w:ins w:id="612" w:author="Idit Balachsan" w:date="2019-06-10T15:31:00Z">
        <w:r w:rsidR="002C30C3" w:rsidRPr="002C30C3">
          <w:t xml:space="preserve">result in one or more </w:t>
        </w:r>
        <w:proofErr w:type="spellStart"/>
        <w:r w:rsidR="002C30C3" w:rsidRPr="002C30C3">
          <w:t>offsprings</w:t>
        </w:r>
        <w:proofErr w:type="spellEnd"/>
        <w:r w:rsidR="002C30C3" w:rsidRPr="002C30C3">
          <w:t xml:space="preserve"> (</w:t>
        </w:r>
      </w:ins>
      <w:ins w:id="613" w:author="Idit Balachsan" w:date="2019-06-10T15:43:00Z">
        <w:r w:rsidR="004D6524">
          <w:t xml:space="preserve">i.e., </w:t>
        </w:r>
      </w:ins>
      <w:ins w:id="614" w:author="Idit Balachsan" w:date="2019-06-10T15:31:00Z">
        <w:r w:rsidR="002C30C3" w:rsidRPr="002C30C3">
          <w:t xml:space="preserve">new solutions) </w:t>
        </w:r>
      </w:ins>
      <w:ins w:id="615" w:author="Idit Balachsan" w:date="2019-06-10T15:47:00Z">
        <w:r w:rsidR="000711F6">
          <w:rPr>
            <w:rFonts w:cs="David"/>
            <w:color w:val="000000" w:themeColor="text1"/>
          </w:rPr>
          <w:t xml:space="preserve">that </w:t>
        </w:r>
      </w:ins>
      <w:ins w:id="616" w:author="Idit Balachsan" w:date="2019-06-10T15:48:00Z">
        <w:r w:rsidR="000711F6">
          <w:rPr>
            <w:rFonts w:cs="David"/>
            <w:color w:val="000000" w:themeColor="text1"/>
          </w:rPr>
          <w:t xml:space="preserve">based on their fitness </w:t>
        </w:r>
      </w:ins>
      <w:ins w:id="617" w:author="Idit Balachsan" w:date="2019-06-10T15:47:00Z">
        <w:r w:rsidR="000711F6">
          <w:rPr>
            <w:rFonts w:cs="David"/>
            <w:color w:val="000000" w:themeColor="text1"/>
          </w:rPr>
          <w:t xml:space="preserve">will </w:t>
        </w:r>
      </w:ins>
      <w:ins w:id="618" w:author="Idit Balachsan" w:date="2019-06-10T15:31:00Z">
        <w:r w:rsidR="002C30C3" w:rsidRPr="002C30C3">
          <w:t>compete with the old candidates for a place in the next generation</w:t>
        </w:r>
      </w:ins>
      <w:ins w:id="619" w:author="Idit Balachsan" w:date="2019-06-11T13:49:00Z">
        <w:r w:rsidR="00293A9B">
          <w:t xml:space="preserve"> </w:t>
        </w:r>
      </w:ins>
      <w:ins w:id="620" w:author="Idit Balachsan" w:date="2019-06-11T13:50:00Z">
        <w:r w:rsidR="00293A9B">
          <w:fldChar w:fldCharType="begin" w:fldLock="1"/>
        </w:r>
      </w:ins>
      <w:r w:rsidR="00293A9B">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[38]","plainTextFormattedCitation":"[38]"},"properties":{"noteIndex":0},"schema":"https://github.com/citation-style-language/schema/raw/master/csl-citation.json"}</w:instrText>
      </w:r>
      <w:r w:rsidR="00293A9B">
        <w:fldChar w:fldCharType="separate"/>
      </w:r>
      <w:r w:rsidR="00293A9B" w:rsidRPr="00293A9B">
        <w:rPr>
          <w:noProof/>
        </w:rPr>
        <w:t>[38]</w:t>
      </w:r>
      <w:ins w:id="621" w:author="Idit Balachsan" w:date="2019-06-11T13:50:00Z">
        <w:r w:rsidR="00293A9B">
          <w:fldChar w:fldCharType="end"/>
        </w:r>
      </w:ins>
      <w:ins w:id="622" w:author="Idit Balachsan" w:date="2019-06-10T15:31:00Z">
        <w:r w:rsidR="002C30C3" w:rsidRPr="002C30C3">
          <w:t>.</w:t>
        </w:r>
      </w:ins>
      <w:ins w:id="623" w:author="Idit Balachsan" w:date="2019-06-10T15:48:00Z">
        <w:r w:rsidR="00B5255F">
          <w:t xml:space="preserve"> </w:t>
        </w:r>
      </w:ins>
    </w:p>
    <w:p w14:paraId="682C95BC" w14:textId="729AE727" w:rsidR="001B5205" w:rsidRDefault="0033728A" w:rsidP="001B5205">
      <w:pPr>
        <w:ind w:right="-2" w:firstLine="720"/>
        <w:rPr>
          <w:ins w:id="624" w:author="Idit Balachsan" w:date="2019-06-10T16:30:00Z"/>
          <w:rFonts w:cs="David"/>
        </w:rPr>
      </w:pPr>
      <w:ins w:id="625" w:author="Idit Balachsan" w:date="2019-06-10T15:27:00Z">
        <w:r w:rsidRPr="0033728A">
          <w:rPr>
            <w:rFonts w:cs="David"/>
            <w:color w:val="000000" w:themeColor="text1"/>
          </w:rPr>
          <w:t xml:space="preserve">The ability of </w:t>
        </w:r>
      </w:ins>
      <w:ins w:id="626" w:author="Idit Balachsan" w:date="2019-06-10T16:00:00Z">
        <w:r w:rsidR="00D77952">
          <w:rPr>
            <w:rFonts w:cs="David"/>
            <w:color w:val="000000" w:themeColor="text1"/>
          </w:rPr>
          <w:t>EAs</w:t>
        </w:r>
      </w:ins>
      <w:ins w:id="627" w:author="Idit Balachsan" w:date="2019-06-10T15:27:00Z">
        <w:r w:rsidRPr="0033728A">
          <w:rPr>
            <w:rFonts w:cs="David"/>
            <w:color w:val="000000" w:themeColor="text1"/>
          </w:rPr>
          <w:t xml:space="preserve"> to maintain a diverse set of </w:t>
        </w:r>
      </w:ins>
      <w:ins w:id="628" w:author="Idit Balachsan" w:date="2019-06-10T16:05:00Z">
        <w:r w:rsidR="008E6D75">
          <w:rPr>
            <w:rFonts w:cs="David"/>
            <w:color w:val="000000" w:themeColor="text1"/>
          </w:rPr>
          <w:t xml:space="preserve">solutions, </w:t>
        </w:r>
      </w:ins>
      <w:ins w:id="629" w:author="Idit Balachsan" w:date="2019-06-10T16:06:00Z">
        <w:r w:rsidR="008E6D75">
          <w:rPr>
            <w:rFonts w:cs="David"/>
            <w:color w:val="000000" w:themeColor="text1"/>
          </w:rPr>
          <w:t xml:space="preserve">by </w:t>
        </w:r>
      </w:ins>
      <w:ins w:id="630" w:author="Idit Balachsan" w:date="2019-06-10T16:05:00Z">
        <w:r w:rsidR="008E6D75">
          <w:rPr>
            <w:rFonts w:cs="David"/>
          </w:rPr>
          <w:t>creat</w:t>
        </w:r>
      </w:ins>
      <w:ins w:id="631" w:author="Idit Balachsan" w:date="2019-06-10T16:06:00Z">
        <w:r w:rsidR="008E6D75">
          <w:rPr>
            <w:rFonts w:cs="David"/>
          </w:rPr>
          <w:t>ing</w:t>
        </w:r>
      </w:ins>
      <w:ins w:id="632" w:author="Idit Balachsan" w:date="2019-06-10T16:05:00Z">
        <w:r w:rsidR="008E6D75">
          <w:rPr>
            <w:rFonts w:cs="David"/>
          </w:rPr>
          <w:t xml:space="preserve"> new solutions from </w:t>
        </w:r>
      </w:ins>
      <w:ins w:id="633" w:author="Idit Balachsan" w:date="2019-06-10T16:06:00Z">
        <w:r w:rsidR="008E6D75">
          <w:rPr>
            <w:rFonts w:cs="David"/>
          </w:rPr>
          <w:t xml:space="preserve">a </w:t>
        </w:r>
      </w:ins>
      <w:ins w:id="634" w:author="Idit Balachsan" w:date="2019-06-10T16:05:00Z">
        <w:r w:rsidR="008E6D75">
          <w:rPr>
            <w:rFonts w:cs="David"/>
          </w:rPr>
          <w:t>non-uniform distribution</w:t>
        </w:r>
      </w:ins>
      <w:ins w:id="635" w:author="Idit Balachsan" w:date="2019-06-10T16:06:00Z">
        <w:r w:rsidR="008E6D75">
          <w:rPr>
            <w:rFonts w:cs="David"/>
          </w:rPr>
          <w:t xml:space="preserve">, </w:t>
        </w:r>
      </w:ins>
      <w:ins w:id="636" w:author="Idit Balachsan" w:date="2019-06-10T15:27:00Z">
        <w:r w:rsidRPr="0033728A">
          <w:rPr>
            <w:rFonts w:cs="David"/>
            <w:color w:val="000000" w:themeColor="text1"/>
          </w:rPr>
          <w:t>not only provides a means of escaping from one local optimum</w:t>
        </w:r>
      </w:ins>
      <w:ins w:id="637" w:author="Idit Balachsan" w:date="2019-06-10T16:09:00Z">
        <w:r w:rsidR="00146671">
          <w:rPr>
            <w:rFonts w:cs="David"/>
            <w:color w:val="000000" w:themeColor="text1"/>
          </w:rPr>
          <w:t xml:space="preserve"> </w:t>
        </w:r>
        <w:r w:rsidR="00146671" w:rsidRPr="00A10451">
          <w:rPr>
            <w:rFonts w:cs="David" w:hint="cs"/>
          </w:rPr>
          <w:fldChar w:fldCharType="begin" w:fldLock="1"/>
        </w:r>
        <w:r w:rsidR="00146671">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46671" w:rsidRPr="00A10451">
          <w:rPr>
            <w:rFonts w:cs="David" w:hint="cs"/>
          </w:rPr>
          <w:fldChar w:fldCharType="separate"/>
        </w:r>
        <w:r w:rsidR="00146671" w:rsidRPr="005F4045">
          <w:rPr>
            <w:rFonts w:cs="David"/>
            <w:noProof/>
          </w:rPr>
          <w:t>[23]</w:t>
        </w:r>
        <w:r w:rsidR="00146671" w:rsidRPr="00A10451">
          <w:rPr>
            <w:rFonts w:cs="David" w:hint="cs"/>
          </w:rPr>
          <w:fldChar w:fldCharType="end"/>
        </w:r>
      </w:ins>
      <w:ins w:id="638" w:author="Idit Balachsan" w:date="2019-06-10T16:10:00Z">
        <w:r w:rsidR="009743DA">
          <w:rPr>
            <w:rFonts w:cs="David"/>
          </w:rPr>
          <w:t xml:space="preserve"> </w:t>
        </w:r>
        <w:r w:rsidR="009743DA">
          <w:rPr>
            <w:rFonts w:cs="David"/>
          </w:rPr>
          <w:lastRenderedPageBreak/>
          <w:t>and handling</w:t>
        </w:r>
      </w:ins>
      <w:ins w:id="639" w:author="Idit Balachsan" w:date="2019-06-10T16:11:00Z">
        <w:r w:rsidR="009743DA" w:rsidRPr="00A10451">
          <w:rPr>
            <w:rFonts w:cs="David" w:hint="cs"/>
          </w:rPr>
          <w:t xml:space="preserve"> poor initial estimates</w:t>
        </w:r>
      </w:ins>
      <w:ins w:id="640" w:author="Idit Balachsan" w:date="2019-06-10T16:09:00Z">
        <w:r w:rsidR="00146671">
          <w:rPr>
            <w:rFonts w:cs="David"/>
            <w:color w:val="000000" w:themeColor="text1"/>
          </w:rPr>
          <w:t xml:space="preserve">; </w:t>
        </w:r>
      </w:ins>
      <w:ins w:id="641" w:author="Idit Balachsan" w:date="2019-06-10T15:27:00Z">
        <w:r w:rsidRPr="0033728A">
          <w:rPr>
            <w:rFonts w:cs="David"/>
            <w:color w:val="000000" w:themeColor="text1"/>
          </w:rPr>
          <w:t>it provides a means of coping with large and discontinuous search spaces</w:t>
        </w:r>
      </w:ins>
      <w:ins w:id="642" w:author="Idit Balachsan" w:date="2019-06-10T16:07:00Z">
        <w:r w:rsidR="008E6D75">
          <w:rPr>
            <w:rFonts w:cs="David"/>
            <w:color w:val="000000" w:themeColor="text1"/>
          </w:rPr>
          <w:t xml:space="preserve">. </w:t>
        </w:r>
      </w:ins>
      <w:ins w:id="643" w:author="Idit Balachsan" w:date="2019-06-10T16:26:00Z">
        <w:r w:rsidR="00976723">
          <w:rPr>
            <w:rFonts w:cs="David"/>
            <w:color w:val="000000" w:themeColor="text1"/>
          </w:rPr>
          <w:t xml:space="preserve">As a consequence, </w:t>
        </w:r>
      </w:ins>
      <w:ins w:id="644" w:author="Idit Balachsan" w:date="2019-06-10T16:14:00Z">
        <w:r w:rsidR="002D10D5">
          <w:rPr>
            <w:rFonts w:cs="David"/>
            <w:color w:val="000000" w:themeColor="text1"/>
          </w:rPr>
          <w:t xml:space="preserve">EAs </w:t>
        </w:r>
      </w:ins>
      <w:ins w:id="645" w:author="Idit Balachsan" w:date="2019-06-10T16:04:00Z">
        <w:r w:rsidR="00E25C7C" w:rsidRPr="00A10451">
          <w:rPr>
            <w:rFonts w:cs="David" w:hint="cs"/>
          </w:rPr>
          <w:t>were shown to provide near-optimal results in many studies</w:t>
        </w:r>
        <w:r w:rsidR="00E25C7C">
          <w:rPr>
            <w:rFonts w:cs="David"/>
          </w:rPr>
          <w:t xml:space="preserve"> (e.g., </w:t>
        </w:r>
        <w:r w:rsidR="00E25C7C" w:rsidRPr="00A10451">
          <w:rPr>
            <w:rFonts w:cs="David" w:hint="cs"/>
          </w:rPr>
          <w:t xml:space="preserve"> </w:t>
        </w:r>
        <w:r w:rsidR="00E25C7C" w:rsidRPr="00A10451">
          <w:rPr>
            <w:rFonts w:cs="David" w:hint="cs"/>
          </w:rPr>
          <w:fldChar w:fldCharType="begin" w:fldLock="1"/>
        </w:r>
      </w:ins>
      <w:r w:rsidR="00293A9B">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[40]","plainTextFormattedCitation":"[30], [40]","previouslyFormattedCitation":"[30], [40]"},"properties":{"noteIndex":0},"schema":"https://github.com/citation-style-language/schema/raw/master/csl-citation.json"}</w:instrText>
      </w:r>
      <w:ins w:id="646" w:author="Idit Balachsan" w:date="2019-06-10T16:04:00Z">
        <w:r w:rsidR="00E25C7C" w:rsidRPr="00A10451">
          <w:rPr>
            <w:rFonts w:cs="David" w:hint="cs"/>
          </w:rPr>
          <w:fldChar w:fldCharType="separate"/>
        </w:r>
      </w:ins>
      <w:r w:rsidR="00E951EA" w:rsidRPr="00E951EA">
        <w:rPr>
          <w:rFonts w:cs="David"/>
          <w:noProof/>
        </w:rPr>
        <w:t>[30], [40]</w:t>
      </w:r>
      <w:ins w:id="647" w:author="Idit Balachsan" w:date="2019-06-10T16:04:00Z">
        <w:r w:rsidR="00E25C7C" w:rsidRPr="00A10451">
          <w:rPr>
            <w:rFonts w:cs="David" w:hint="cs"/>
          </w:rPr>
          <w:fldChar w:fldCharType="end"/>
        </w:r>
        <w:r w:rsidR="00E25C7C">
          <w:rPr>
            <w:rFonts w:cs="David"/>
          </w:rPr>
          <w:t>)</w:t>
        </w:r>
      </w:ins>
      <w:ins w:id="648" w:author="Idit Balachsan" w:date="2019-06-10T16:26:00Z">
        <w:r w:rsidR="00976723">
          <w:rPr>
            <w:rFonts w:cs="David"/>
          </w:rPr>
          <w:t xml:space="preserve">. </w:t>
        </w:r>
      </w:ins>
    </w:p>
    <w:p w14:paraId="30E13BB9" w14:textId="1A3C479B" w:rsidR="0061083B" w:rsidRPr="00601659" w:rsidRDefault="00B305D9" w:rsidP="001D0CA9">
      <w:pPr>
        <w:ind w:right="-2" w:firstLine="720"/>
      </w:pPr>
      <w:ins w:id="649" w:author="Idit Balachsan" w:date="2019-06-10T16:20:00Z">
        <w:r>
          <w:rPr>
            <w:rFonts w:cs="David"/>
          </w:rPr>
          <w:t xml:space="preserve">This proposed work offers new approaches to real-world air pollution problems, by combining environmental aspects with state-of-the-art </w:t>
        </w:r>
      </w:ins>
      <w:ins w:id="650" w:author="Idit Balachsan" w:date="2019-06-11T14:19:00Z">
        <w:r w:rsidR="0019609E">
          <w:t>optimization</w:t>
        </w:r>
      </w:ins>
      <w:ins w:id="651" w:author="Idit Balachsan" w:date="2019-06-10T16:20:00Z">
        <w:r>
          <w:t xml:space="preserve"> technique, </w:t>
        </w:r>
      </w:ins>
      <w:ins w:id="652" w:author="Idit Balachsan" w:date="2019-06-10T16:32:00Z">
        <w:r w:rsidR="007F0EEE">
          <w:t xml:space="preserve">the Borg </w:t>
        </w:r>
        <w:r w:rsidR="007F0EEE">
          <w:t xml:space="preserve">Multi-Objective Evolutionary </w:t>
        </w:r>
        <w:r w:rsidR="007F0EEE">
          <w:t>A</w:t>
        </w:r>
        <w:r w:rsidR="007F0EEE">
          <w:t>lgorithm</w:t>
        </w:r>
        <w:r w:rsidR="007F0EEE">
          <w:t xml:space="preserve"> (MOEA)</w:t>
        </w:r>
      </w:ins>
      <w:ins w:id="653" w:author="Idit Balachsan" w:date="2019-06-10T16:35:00Z">
        <w:r w:rsidR="003D63BF">
          <w:t xml:space="preserve">. </w:t>
        </w:r>
      </w:ins>
      <w:ins w:id="654" w:author="Idit Balachsan" w:date="2019-06-11T14:25:00Z">
        <w:r w:rsidR="005E6E63">
          <w:t xml:space="preserve">Using the proposed </w:t>
        </w:r>
      </w:ins>
      <w:ins w:id="655" w:author="Idit Balachsan" w:date="2019-06-11T14:26:00Z">
        <w:r w:rsidR="00072A9E">
          <w:t>methodolog</w:t>
        </w:r>
      </w:ins>
      <w:ins w:id="656" w:author="Idit Balachsan" w:date="2019-06-11T14:27:00Z">
        <w:r w:rsidR="00072A9E">
          <w:t>y</w:t>
        </w:r>
      </w:ins>
      <w:ins w:id="657" w:author="Idit Balachsan" w:date="2019-06-10T16:20:00Z">
        <w:r>
          <w:t xml:space="preserve"> </w:t>
        </w:r>
      </w:ins>
      <w:ins w:id="658" w:author="Idit Balachsan" w:date="2019-06-11T14:25:00Z">
        <w:r w:rsidR="005E6E63">
          <w:t xml:space="preserve">would allow </w:t>
        </w:r>
      </w:ins>
      <w:ins w:id="659" w:author="Idit Balachsan" w:date="2019-06-11T14:26:00Z">
        <w:r w:rsidR="005E6E63">
          <w:t xml:space="preserve">decision makers </w:t>
        </w:r>
        <w:r w:rsidR="005E6E63">
          <w:t xml:space="preserve">to </w:t>
        </w:r>
      </w:ins>
      <w:ins w:id="660" w:author="Idit Balachsan" w:date="2019-06-11T14:22:00Z">
        <w:r w:rsidR="005E6E63">
          <w:t>retriev</w:t>
        </w:r>
      </w:ins>
      <w:ins w:id="661" w:author="Idit Balachsan" w:date="2019-06-11T14:27:00Z">
        <w:r w:rsidR="00072A9E">
          <w:t>e</w:t>
        </w:r>
      </w:ins>
      <w:ins w:id="662" w:author="Idit Balachsan" w:date="2019-06-10T16:20:00Z">
        <w:r>
          <w:t xml:space="preserve"> set</w:t>
        </w:r>
      </w:ins>
      <w:ins w:id="663" w:author="Idit Balachsan" w:date="2019-06-10T16:35:00Z">
        <w:r w:rsidR="003D63BF">
          <w:t xml:space="preserve">s </w:t>
        </w:r>
      </w:ins>
      <w:ins w:id="664" w:author="Idit Balachsan" w:date="2019-06-10T16:20:00Z">
        <w:r>
          <w:t>of optimal solutions</w:t>
        </w:r>
      </w:ins>
      <w:ins w:id="665" w:author="Idit Balachsan" w:date="2019-06-11T14:23:00Z">
        <w:r w:rsidR="005E6E63">
          <w:t xml:space="preserve">, </w:t>
        </w:r>
      </w:ins>
      <w:ins w:id="666" w:author="Idit Balachsan" w:date="2019-06-11T14:26:00Z">
        <w:r w:rsidR="005E6E63">
          <w:t xml:space="preserve">each </w:t>
        </w:r>
      </w:ins>
      <w:ins w:id="667" w:author="Idit Balachsan" w:date="2019-06-11T14:23:00Z">
        <w:r w:rsidR="005E6E63">
          <w:t xml:space="preserve">suited for different </w:t>
        </w:r>
      </w:ins>
      <w:ins w:id="668" w:author="Idit Balachsan" w:date="2019-06-11T14:24:00Z">
        <w:r w:rsidR="005E6E63">
          <w:t>use-cases</w:t>
        </w:r>
      </w:ins>
      <w:ins w:id="669" w:author="Idit Balachsan" w:date="2019-06-11T14:26:00Z">
        <w:r w:rsidR="005E6E63">
          <w:t xml:space="preserve">. </w:t>
        </w:r>
      </w:ins>
      <w:ins w:id="670" w:author="Idit Balachsan" w:date="2019-06-10T16:34:00Z">
        <w:r w:rsidR="003E55C8">
          <w:t xml:space="preserve"> </w:t>
        </w:r>
      </w:ins>
    </w:p>
    <w:p w14:paraId="7FB1931B" w14:textId="30707AC4" w:rsidR="000742A2" w:rsidRDefault="00FD55B9" w:rsidP="002976D9">
      <w:pPr>
        <w:pStyle w:val="Heading1"/>
        <w:rPr>
          <w:ins w:id="671" w:author="Idit Balachsan" w:date="2019-06-04T14:59:00Z"/>
        </w:rPr>
      </w:pPr>
      <w:r w:rsidRPr="00A10451">
        <w:rPr>
          <w:rFonts w:hint="cs"/>
        </w:rPr>
        <w:t xml:space="preserve">Methods and </w:t>
      </w:r>
      <w:r w:rsidR="00537979" w:rsidRPr="00A10451">
        <w:rPr>
          <w:rFonts w:hint="cs"/>
        </w:rPr>
        <w:t>Research plan</w:t>
      </w:r>
    </w:p>
    <w:p w14:paraId="5D812400" w14:textId="692E4F2B" w:rsidR="00FB57E6" w:rsidRDefault="00FB57E6" w:rsidP="00937E3F">
      <w:pPr>
        <w:pStyle w:val="Heading2"/>
        <w:rPr>
          <w:ins w:id="672" w:author="Idit Balachsan" w:date="2019-06-04T16:22:00Z"/>
        </w:rPr>
      </w:pPr>
      <w:ins w:id="673" w:author="Idit Balachsan" w:date="2019-06-04T16:21:00Z">
        <w:r>
          <w:t>Background</w:t>
        </w:r>
      </w:ins>
    </w:p>
    <w:p w14:paraId="508DDB7A" w14:textId="36FE6EE1" w:rsidR="00292BCF" w:rsidRPr="009D07BB" w:rsidRDefault="00D83578" w:rsidP="00E8541A">
      <w:pPr>
        <w:rPr>
          <w:ins w:id="674" w:author="Idit Balachsan" w:date="2019-06-04T16:43:00Z"/>
          <w:rFonts w:cs="David"/>
          <w:color w:val="000000"/>
        </w:rPr>
      </w:pPr>
      <w:ins w:id="675" w:author="Idit Balachsan" w:date="2019-06-04T18:17:00Z">
        <w:r>
          <w:t>The proposed</w:t>
        </w:r>
      </w:ins>
      <w:ins w:id="676" w:author="Idit Balachsan" w:date="2019-06-04T16:41:00Z">
        <w:r w:rsidR="002E5167">
          <w:t xml:space="preserve"> methodology </w:t>
        </w:r>
      </w:ins>
      <w:ins w:id="677" w:author="Idit Balachsan" w:date="2019-06-04T18:17:00Z">
        <w:r>
          <w:t>re</w:t>
        </w:r>
      </w:ins>
      <w:ins w:id="678" w:author="Idit Balachsan" w:date="2019-06-04T18:18:00Z">
        <w:r>
          <w:t xml:space="preserve">quires the use of an atmospheric </w:t>
        </w:r>
      </w:ins>
      <w:ins w:id="679" w:author="Idit Balachsan" w:date="2019-06-04T16:26:00Z">
        <w:r w:rsidR="001E7E62" w:rsidRPr="00A10451">
          <w:rPr>
            <w:rFonts w:cs="David" w:hint="cs"/>
            <w:color w:val="000000"/>
          </w:rPr>
          <w:t>transport and dispersion (ATD)</w:t>
        </w:r>
      </w:ins>
      <w:ins w:id="680" w:author="Idit Balachsan" w:date="2019-06-04T18:20:00Z">
        <w:r w:rsidR="00232402">
          <w:rPr>
            <w:rFonts w:cs="David"/>
            <w:color w:val="000000"/>
          </w:rPr>
          <w:t xml:space="preserve"> model in order to connect sources’ emissions and predicted concentrations in </w:t>
        </w:r>
      </w:ins>
      <w:ins w:id="681" w:author="Idit Balachsan" w:date="2019-06-05T09:50:00Z">
        <w:r w:rsidR="00916AEA">
          <w:rPr>
            <w:rFonts w:cs="David"/>
            <w:color w:val="000000"/>
          </w:rPr>
          <w:t>all</w:t>
        </w:r>
      </w:ins>
      <w:ins w:id="682" w:author="Idit Balachsan" w:date="2019-06-04T18:21:00Z">
        <w:r w:rsidR="00232402">
          <w:rPr>
            <w:rFonts w:cs="David"/>
            <w:color w:val="000000"/>
          </w:rPr>
          <w:t xml:space="preserve"> potential locations</w:t>
        </w:r>
      </w:ins>
      <w:ins w:id="683" w:author="Idit Balachsan" w:date="2019-06-05T09:50:00Z">
        <w:r w:rsidR="00916AEA">
          <w:rPr>
            <w:rFonts w:cs="David"/>
            <w:color w:val="000000"/>
          </w:rPr>
          <w:t xml:space="preserve"> to place the</w:t>
        </w:r>
      </w:ins>
      <w:ins w:id="684" w:author="Idit Balachsan" w:date="2019-06-05T09:51:00Z">
        <w:r w:rsidR="00916AEA">
          <w:rPr>
            <w:rFonts w:cs="David"/>
            <w:color w:val="000000"/>
          </w:rPr>
          <w:t xml:space="preserve"> </w:t>
        </w:r>
      </w:ins>
      <w:ins w:id="685" w:author="Idit Balachsan" w:date="2019-06-04T18:21:00Z">
        <w:r w:rsidR="00232402">
          <w:rPr>
            <w:rFonts w:cs="David"/>
            <w:color w:val="000000"/>
          </w:rPr>
          <w:t xml:space="preserve">sensors </w:t>
        </w:r>
      </w:ins>
      <w:ins w:id="686" w:author="Idit Balachsan" w:date="2019-06-04T18:22:00Z">
        <w:r w:rsidR="00232402">
          <w:rPr>
            <w:rFonts w:cs="David"/>
            <w:color w:val="000000"/>
          </w:rPr>
          <w:t>at</w:t>
        </w:r>
      </w:ins>
      <w:ins w:id="687" w:author="Idit Balachsan" w:date="2019-06-04T18:18:00Z">
        <w:r w:rsidR="00232402">
          <w:rPr>
            <w:rFonts w:cs="David"/>
            <w:color w:val="000000"/>
          </w:rPr>
          <w:t>.</w:t>
        </w:r>
      </w:ins>
      <w:ins w:id="688" w:author="Idit Balachsan" w:date="2019-06-04T18:24:00Z">
        <w:r w:rsidR="00A33C92">
          <w:rPr>
            <w:rFonts w:cs="David"/>
            <w:color w:val="000000"/>
          </w:rPr>
          <w:t xml:space="preserve"> </w:t>
        </w:r>
      </w:ins>
      <w:ins w:id="689" w:author="Idit Balachsan" w:date="2019-06-04T16:26:00Z">
        <w:r w:rsidR="001E7E62" w:rsidRPr="00A10451">
          <w:rPr>
            <w:rFonts w:cs="David" w:hint="cs"/>
            <w:color w:val="000000"/>
          </w:rPr>
          <w:t xml:space="preserve">Several types of fundamental dispersion models exist: box models, Gaussian plume models, Lagrangian models, Eulerian dispersion models and Dense gas models as well as extensions and combinations of all of the above </w:t>
        </w:r>
        <w:r w:rsidR="001E7E62" w:rsidRPr="00A10451">
          <w:rPr>
            <w:rFonts w:cs="David" w:hint="cs"/>
            <w:color w:val="000000"/>
          </w:rPr>
          <w:fldChar w:fldCharType="begin" w:fldLock="1"/>
        </w:r>
      </w:ins>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ins w:id="690" w:author="Idit Balachsan" w:date="2019-06-04T16:26:00Z">
        <w:r w:rsidR="001E7E62" w:rsidRPr="00A10451">
          <w:rPr>
            <w:rFonts w:cs="David" w:hint="cs"/>
            <w:color w:val="000000"/>
          </w:rPr>
          <w:fldChar w:fldCharType="separate"/>
        </w:r>
      </w:ins>
      <w:r w:rsidR="005F4045" w:rsidRPr="005F4045">
        <w:rPr>
          <w:rFonts w:cs="David"/>
          <w:noProof/>
          <w:color w:val="000000"/>
        </w:rPr>
        <w:t>[23]</w:t>
      </w:r>
      <w:ins w:id="691" w:author="Idit Balachsan" w:date="2019-06-04T16:26:00Z">
        <w:r w:rsidR="001E7E62" w:rsidRPr="00A10451">
          <w:rPr>
            <w:rFonts w:cs="David" w:hint="cs"/>
            <w:color w:val="000000"/>
          </w:rPr>
          <w:fldChar w:fldCharType="end"/>
        </w:r>
        <w:r w:rsidR="001E7E62" w:rsidRPr="00A10451">
          <w:rPr>
            <w:rFonts w:cs="David" w:hint="cs"/>
            <w:color w:val="000000"/>
          </w:rPr>
          <w:t xml:space="preserve">. </w:t>
        </w:r>
      </w:ins>
      <w:ins w:id="692" w:author="Idit Balachsan" w:date="2019-06-05T10:16:00Z">
        <w:r w:rsidR="00A962FB">
          <w:rPr>
            <w:rFonts w:cs="David"/>
            <w:color w:val="000000"/>
          </w:rPr>
          <w:t>High resolution m</w:t>
        </w:r>
      </w:ins>
      <w:ins w:id="693" w:author="Idit Balachsan" w:date="2019-06-04T16:26:00Z">
        <w:r w:rsidR="001E7E62">
          <w:rPr>
            <w:rFonts w:cs="David"/>
            <w:color w:val="000000"/>
          </w:rPr>
          <w:t xml:space="preserve">odeling tools </w:t>
        </w:r>
      </w:ins>
      <w:ins w:id="694" w:author="Idit Balachsan" w:date="2019-06-05T10:12:00Z">
        <w:r w:rsidR="005F4045">
          <w:rPr>
            <w:rFonts w:cs="David"/>
            <w:color w:val="000000"/>
          </w:rPr>
          <w:t>fo</w:t>
        </w:r>
      </w:ins>
      <w:ins w:id="695" w:author="Idit Balachsan" w:date="2019-06-05T10:13:00Z">
        <w:r w:rsidR="00440A36">
          <w:rPr>
            <w:rFonts w:cs="David"/>
            <w:color w:val="000000"/>
          </w:rPr>
          <w:t>r</w:t>
        </w:r>
      </w:ins>
      <w:ins w:id="696" w:author="Idit Balachsan" w:date="2019-06-05T10:12:00Z">
        <w:r w:rsidR="005F4045">
          <w:rPr>
            <w:rFonts w:cs="David"/>
            <w:color w:val="000000"/>
          </w:rPr>
          <w:t xml:space="preserve"> complex urb</w:t>
        </w:r>
      </w:ins>
      <w:ins w:id="697" w:author="Idit Balachsan" w:date="2019-06-05T10:13:00Z">
        <w:r w:rsidR="005F4045">
          <w:rPr>
            <w:rFonts w:cs="David"/>
            <w:color w:val="000000"/>
          </w:rPr>
          <w:t xml:space="preserve">an environments </w:t>
        </w:r>
      </w:ins>
      <w:ins w:id="698" w:author="Idit Balachsan" w:date="2019-06-04T16:26:00Z">
        <w:r w:rsidR="001E7E62">
          <w:rPr>
            <w:rFonts w:cs="David"/>
            <w:color w:val="000000"/>
          </w:rPr>
          <w:t>are available for most model types</w:t>
        </w:r>
      </w:ins>
      <w:ins w:id="699" w:author="Idit Balachsan" w:date="2019-06-04T19:52:00Z">
        <w:r w:rsidR="00EE2CC4">
          <w:rPr>
            <w:rFonts w:cs="David"/>
            <w:color w:val="000000"/>
          </w:rPr>
          <w:t>, such as</w:t>
        </w:r>
        <w:r w:rsidR="00130610">
          <w:rPr>
            <w:rFonts w:cs="David"/>
            <w:color w:val="000000"/>
          </w:rPr>
          <w:t xml:space="preserve"> </w:t>
        </w:r>
      </w:ins>
      <w:ins w:id="700" w:author="Idit Balachsan" w:date="2019-06-04T22:20:00Z">
        <w:r w:rsidR="00051F84">
          <w:rPr>
            <w:rFonts w:cs="David"/>
            <w:color w:val="000000"/>
          </w:rPr>
          <w:t xml:space="preserve">the </w:t>
        </w:r>
      </w:ins>
      <w:ins w:id="701" w:author="Idit Balachsan" w:date="2019-06-05T09:51:00Z">
        <w:r w:rsidR="00F654FA">
          <w:rPr>
            <w:rFonts w:cs="David"/>
            <w:color w:val="000000"/>
          </w:rPr>
          <w:t xml:space="preserve">Gaussian plume </w:t>
        </w:r>
      </w:ins>
      <w:ins w:id="702" w:author="Idit Balachsan" w:date="2019-06-04T22:25:00Z">
        <w:r w:rsidR="00051F84">
          <w:rPr>
            <w:rFonts w:cs="David"/>
            <w:color w:val="000000"/>
          </w:rPr>
          <w:t xml:space="preserve">AERMOD and the </w:t>
        </w:r>
      </w:ins>
      <w:ins w:id="703" w:author="Idit Balachsan" w:date="2019-06-05T09:52:00Z">
        <w:r w:rsidR="00F654FA" w:rsidRPr="00051F84">
          <w:rPr>
            <w:rFonts w:cs="David"/>
            <w:color w:val="000000"/>
          </w:rPr>
          <w:t>Eulerian grid-based</w:t>
        </w:r>
        <w:r w:rsidR="00F654FA">
          <w:rPr>
            <w:rFonts w:cs="David"/>
            <w:color w:val="000000"/>
          </w:rPr>
          <w:t xml:space="preserve"> </w:t>
        </w:r>
      </w:ins>
      <w:ins w:id="704" w:author="Idit Balachsan" w:date="2019-06-04T22:25:00Z">
        <w:r w:rsidR="00051F84">
          <w:rPr>
            <w:rFonts w:cs="David"/>
            <w:color w:val="000000"/>
          </w:rPr>
          <w:t xml:space="preserve">CMAQ, </w:t>
        </w:r>
      </w:ins>
      <w:ins w:id="705" w:author="Idit Balachsan" w:date="2019-06-04T22:28:00Z">
        <w:r w:rsidR="00051F84">
          <w:rPr>
            <w:rFonts w:cs="David"/>
            <w:color w:val="000000"/>
          </w:rPr>
          <w:t>both developed</w:t>
        </w:r>
      </w:ins>
      <w:ins w:id="706" w:author="Idit Balachsan" w:date="2019-06-04T22:25:00Z">
        <w:r w:rsidR="00051F84">
          <w:rPr>
            <w:rFonts w:cs="David"/>
            <w:color w:val="000000"/>
          </w:rPr>
          <w:t xml:space="preserve"> by the </w:t>
        </w:r>
      </w:ins>
      <w:ins w:id="707" w:author="Idit Balachsan" w:date="2019-06-04T22:28:00Z">
        <w:r w:rsidR="00051F84">
          <w:rPr>
            <w:rFonts w:cs="David"/>
            <w:color w:val="000000"/>
          </w:rPr>
          <w:t xml:space="preserve">US </w:t>
        </w:r>
      </w:ins>
      <w:ins w:id="708" w:author="Idit Balachsan" w:date="2019-06-04T22:29:00Z">
        <w:r w:rsidR="00676D88">
          <w:rPr>
            <w:rFonts w:cs="David"/>
            <w:color w:val="000000"/>
          </w:rPr>
          <w:t>E</w:t>
        </w:r>
        <w:r w:rsidR="00051F84">
          <w:rPr>
            <w:rFonts w:cs="David"/>
            <w:color w:val="000000"/>
          </w:rPr>
          <w:t xml:space="preserve">nvironmental </w:t>
        </w:r>
        <w:r w:rsidR="00676D88">
          <w:rPr>
            <w:rFonts w:cs="David"/>
            <w:color w:val="000000"/>
          </w:rPr>
          <w:t>P</w:t>
        </w:r>
        <w:r w:rsidR="00051F84">
          <w:rPr>
            <w:rFonts w:cs="David"/>
            <w:color w:val="000000"/>
          </w:rPr>
          <w:t xml:space="preserve">rotection </w:t>
        </w:r>
        <w:r w:rsidR="00676D88">
          <w:rPr>
            <w:rFonts w:cs="David"/>
            <w:color w:val="000000"/>
          </w:rPr>
          <w:t>A</w:t>
        </w:r>
        <w:r w:rsidR="00051F84">
          <w:rPr>
            <w:rFonts w:cs="David"/>
            <w:color w:val="000000"/>
          </w:rPr>
          <w:t>gency (</w:t>
        </w:r>
      </w:ins>
      <w:ins w:id="709" w:author="Idit Balachsan" w:date="2019-06-04T22:28:00Z">
        <w:r w:rsidR="00051F84">
          <w:rPr>
            <w:rFonts w:cs="David"/>
            <w:color w:val="000000"/>
          </w:rPr>
          <w:t>EPA</w:t>
        </w:r>
      </w:ins>
      <w:ins w:id="710" w:author="Idit Balachsan" w:date="2019-06-04T22:29:00Z">
        <w:r w:rsidR="00051F84">
          <w:rPr>
            <w:rFonts w:cs="David"/>
            <w:color w:val="000000"/>
          </w:rPr>
          <w:t>).</w:t>
        </w:r>
      </w:ins>
      <w:ins w:id="711" w:author="Idit Balachsan" w:date="2019-06-04T22:30:00Z">
        <w:r w:rsidR="00EF3E7C">
          <w:rPr>
            <w:rFonts w:cs="David"/>
            <w:color w:val="000000"/>
          </w:rPr>
          <w:t xml:space="preserve"> </w:t>
        </w:r>
      </w:ins>
      <w:ins w:id="712" w:author="Idit Balachsan" w:date="2019-06-05T09:52:00Z">
        <w:r w:rsidR="00F654FA">
          <w:rPr>
            <w:rFonts w:cs="David"/>
            <w:color w:val="000000"/>
          </w:rPr>
          <w:t>Other</w:t>
        </w:r>
      </w:ins>
      <w:ins w:id="713" w:author="Idit Balachsan" w:date="2019-06-05T10:08:00Z">
        <w:r w:rsidR="005A2211">
          <w:rPr>
            <w:rFonts w:cs="David"/>
            <w:color w:val="000000"/>
          </w:rPr>
          <w:t xml:space="preserve"> </w:t>
        </w:r>
      </w:ins>
      <w:ins w:id="714" w:author="Idit Balachsan" w:date="2019-06-05T10:09:00Z">
        <w:r w:rsidR="005A2211">
          <w:rPr>
            <w:rFonts w:cs="David"/>
            <w:color w:val="000000"/>
          </w:rPr>
          <w:t xml:space="preserve">commonly used </w:t>
        </w:r>
      </w:ins>
      <w:ins w:id="715" w:author="Idit Balachsan" w:date="2019-06-04T22:31:00Z">
        <w:r w:rsidR="00094ED2">
          <w:rPr>
            <w:rFonts w:cs="David"/>
            <w:color w:val="000000"/>
          </w:rPr>
          <w:t>tools</w:t>
        </w:r>
      </w:ins>
      <w:ins w:id="716" w:author="Idit Balachsan" w:date="2019-06-05T10:09:00Z">
        <w:r w:rsidR="005A2211">
          <w:rPr>
            <w:rFonts w:cs="David"/>
            <w:color w:val="000000"/>
          </w:rPr>
          <w:t xml:space="preserve"> are the </w:t>
        </w:r>
      </w:ins>
      <w:ins w:id="717" w:author="Idit Balachsan" w:date="2019-06-04T16:26:00Z">
        <w:r w:rsidR="001E7E62">
          <w:rPr>
            <w:rFonts w:cs="David"/>
            <w:color w:val="000000"/>
          </w:rPr>
          <w:t>HYSPLIT</w:t>
        </w:r>
      </w:ins>
      <w:ins w:id="718" w:author="Idit Balachsan" w:date="2019-06-05T10:09:00Z">
        <w:r w:rsidR="005A2211">
          <w:rPr>
            <w:rFonts w:cs="David"/>
            <w:color w:val="000000"/>
          </w:rPr>
          <w:t xml:space="preserve"> </w:t>
        </w:r>
      </w:ins>
      <w:ins w:id="719" w:author="Idit Balachsan" w:date="2019-06-05T10:13:00Z">
        <w:r w:rsidR="00A962FB">
          <w:rPr>
            <w:rFonts w:cs="David"/>
            <w:color w:val="000000"/>
          </w:rPr>
          <w:t xml:space="preserve">and </w:t>
        </w:r>
      </w:ins>
      <w:ins w:id="720" w:author="Idit Balachsan" w:date="2019-06-04T16:44:00Z">
        <w:r w:rsidR="004E1D2A">
          <w:rPr>
            <w:rFonts w:cs="David"/>
            <w:color w:val="000000"/>
          </w:rPr>
          <w:t>GRAL</w:t>
        </w:r>
      </w:ins>
      <w:ins w:id="721" w:author="Idit Balachsan" w:date="2019-06-05T10:14:00Z">
        <w:r w:rsidR="00A962FB">
          <w:rPr>
            <w:rFonts w:cs="David"/>
            <w:color w:val="000000"/>
          </w:rPr>
          <w:t xml:space="preserve"> models, </w:t>
        </w:r>
      </w:ins>
      <w:ins w:id="722" w:author="Idit Balachsan" w:date="2019-06-05T10:17:00Z">
        <w:r w:rsidR="00A962FB">
          <w:rPr>
            <w:rFonts w:cs="David"/>
            <w:color w:val="000000"/>
          </w:rPr>
          <w:t xml:space="preserve">which </w:t>
        </w:r>
      </w:ins>
      <w:ins w:id="723" w:author="Idit Balachsan" w:date="2019-06-05T10:18:00Z">
        <w:r w:rsidR="00A962FB">
          <w:rPr>
            <w:rFonts w:cs="David"/>
            <w:color w:val="000000"/>
          </w:rPr>
          <w:t xml:space="preserve">simulate </w:t>
        </w:r>
        <w:r w:rsidR="00A962FB" w:rsidRPr="00A962FB">
          <w:rPr>
            <w:rFonts w:ascii="Calibri" w:hAnsi="Calibri" w:cs="Calibri"/>
            <w:color w:val="000000"/>
          </w:rPr>
          <w:t>﻿</w:t>
        </w:r>
        <w:r w:rsidR="00A962FB" w:rsidRPr="00A962FB">
          <w:rPr>
            <w:rFonts w:cs="David"/>
            <w:color w:val="000000"/>
          </w:rPr>
          <w:t xml:space="preserve">pollutant emission by releasing a fixed number of Lagrangian particles </w:t>
        </w:r>
      </w:ins>
      <w:ins w:id="724" w:author="Idit Balachsan" w:date="2019-06-05T10:19:00Z">
        <w:r w:rsidR="00A962FB">
          <w:rPr>
            <w:rFonts w:cs="David"/>
            <w:color w:val="000000"/>
          </w:rPr>
          <w:t xml:space="preserve">from the source </w:t>
        </w:r>
      </w:ins>
      <w:ins w:id="725" w:author="Idit Balachsan" w:date="2019-06-05T10:09:00Z">
        <w:r w:rsidR="005F4045">
          <w:rPr>
            <w:rFonts w:cs="David"/>
            <w:color w:val="000000"/>
          </w:rPr>
          <w:fldChar w:fldCharType="begin" w:fldLock="1"/>
        </w:r>
      </w:ins>
      <w:r w:rsidR="00293A9B">
        <w:rPr>
          <w:rFonts w:cs="David"/>
          <w:color w:val="000000"/>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area","type":"article-journal","volume":"41"},"uris":["http://www.mendeley.com/documents/?uuid=8c36e9d2-7c78-4dc8-bcfe-27106dfa9c95"]},{"id":"ITEM-2","itemData":{"DOI":"10.1016/j.atmosenv.2017.03.030","ISBN":"0024-2829","ISSN":"18732844","abstract":"A cost-effective method is presented allowing to simulate the air flow and pollutant dispersion in a whole city over multiple years at the building-resolving scale with hourly time resolution. This combination of high resolution and long time span is critically needed for epidemiological studies and for air pollution control, but still poses a great challenge for current state-of-the-art modelling techniques. The presented method relies on the pre-computation of a discrete set of possible weather situations and corresponding steady-state flow and dispersion patterns. The most suitable situation for any given hour is then selected by matching the simulated wind patterns to meteorological observations in and around the city. The catalogue of pre-computed situations corresponds to different large-scale forcings in terms of wind speed, wind direction and stability. A meteorological model converts these forcings into realistic mesoscale flow patterns accounting for the effects of topography and land-use contrasts in a domain covering the city and its surroundings. These mesoscale patterns serve as boundary conditions for a microscale urban flow model which finally drives a Lagrangian air pollutant dispersion model. The method is demonstrated with the modelling system GRAMM/GRAL v14.8 for two Swiss cities in complex terrain, Zurich and Lausanne. The mesoscale flow patterns in the two regions of interest, dominated by land-lake breezes and driven by the partly steep topography, are well reproduced in the simulations matched to in situ observations. In particular, the combination of wind measurements at different locations around the city appeared to be a robust approach to deduce the stability class for the boundary layer within the city. This information is critical for predicting the temporal variability of pollution concentration within the city, regarding their relationship with the intensity of horizontal and vertical dispersion and of turbulence. In the vicinity of sources, the 5 m resolution chosen in our set-up is not always sufficient to reproduce the very steep concentration gradients, pointing at additional cost optimisations in the method required to make higher resolutions affordable. Nevertheless, the catalogue-based methodology allows reproducing concentration variability very consistently further away from emission sources, hence for most parts of the city.","author":[{"dropping-particle":"","family":"Berchet","given":"Antoine","non-dropping-particle":"","parse-names":false,"suffix":""},{"dropping-particle":"","family":"Zink","given":"Katrin","non-dropping-particle":"","parse-names":false,"suffix":""},{"dropping-particle":"","family":"Muller","given":"Clive","non-dropping-particle":"","parse-names":false,"suffix":""},{"dropping-particle":"","family":"Oettl","given":"Dietmar","non-dropping-particle":"","parse-names":false,"suffix":""},{"dropping-particle":"","family":"Brunner","given":"Juerg","non-dropping-particle":"","parse-names":false,"suffix":""},{"dropping-particle":"","family":"Emmenegger","given":"Lukas","non-dropping-particle":"","parse-names":false,"suffix":""},{"dropping-particle":"","family":"Brunner","given":"Dominik","non-dropping-particle":"","parse-names":false,"suffix":""}],"container-title":"Atmospheric Environment","id":"ITEM-2","issued":{"date-parts":[["2017"]]},"page":"181-196","publisher":"Elsevier Ltd","title":"A cost-effective method for simulating city-wide air flow and pollutant dispersion at building resolving scale","type":"article-journal","volume":"158"},"uris":["http://www.mendeley.com/documents/?uuid=22f5fbe1-7c12-4784-8608-9f5eba5de297"]},{"id":"ITEM-3","itemData":{"author":[{"dropping-particle":"","family":"Berchet","given":"Antoine","non-dropping-particle":"","parse-names":false,"suffix":""},{"dropping-particle":"","family":"Zink","given":"Katrin","non-dropping-particle":"","parse-names":false,"suffix":""},{"dropping-particle":"","family":"Oettl","given":"Dietmar","non-dropping-particle":"","parse-names":false,"suffix":""},{"dropping-particle":"","family":"Brunner","given":"Jürg","non-dropping-particle":"","parse-names":false,"suffix":""},{"dropping-particle":"","family":"Emmenegger","given":"Lukas","non-dropping-particle":"","parse-names":false,"suffix":""},{"dropping-particle":"","family":"Brunner","given":"Dominik","non-dropping-particle":"","parse-names":false,"suffix":""}],"id":"ITEM-3","issue":"2","issued":{"date-parts":[["2017"]]},"page":"3441-3459","title":"simulations over the city of Zürich , Switzerland","type":"article-journal","volume":"2"},"uris":["http://www.mendeley.com/documents/?uuid=60a2fc22-b745-4692-a30b-1ee3573143ab"]}],"mendeley":{"formattedCitation":"[19], [41], [42]","plainTextFormattedCitation":"[19], [41], [42]","previouslyFormattedCitation":"[19], [41], [42]"},"properties":{"noteIndex":0},"schema":"https://github.com/citation-style-language/schema/raw/master/csl-citation.json"}</w:instrText>
      </w:r>
      <w:r w:rsidR="005F4045">
        <w:rPr>
          <w:rFonts w:cs="David"/>
          <w:color w:val="000000"/>
        </w:rPr>
        <w:fldChar w:fldCharType="separate"/>
      </w:r>
      <w:r w:rsidR="00E951EA" w:rsidRPr="00E951EA">
        <w:rPr>
          <w:rFonts w:cs="David"/>
          <w:noProof/>
          <w:color w:val="000000"/>
        </w:rPr>
        <w:t>[19], [41], [42]</w:t>
      </w:r>
      <w:ins w:id="726" w:author="Idit Balachsan" w:date="2019-06-05T10:09:00Z">
        <w:r w:rsidR="005F4045">
          <w:rPr>
            <w:rFonts w:cs="David"/>
            <w:color w:val="000000"/>
          </w:rPr>
          <w:fldChar w:fldCharType="end"/>
        </w:r>
      </w:ins>
      <w:ins w:id="727" w:author="Idit Balachsan" w:date="2019-06-04T16:26:00Z">
        <w:r w:rsidR="001E7E62">
          <w:rPr>
            <w:rFonts w:cs="David"/>
            <w:color w:val="000000"/>
          </w:rPr>
          <w:t xml:space="preserve">. </w:t>
        </w:r>
      </w:ins>
      <w:ins w:id="728" w:author="Idit Balachsan" w:date="2019-06-05T09:54:00Z">
        <w:r w:rsidR="00D9518E">
          <w:rPr>
            <w:rFonts w:cs="David"/>
          </w:rPr>
          <w:t xml:space="preserve">For the sake of simplicity, we will first use the Gaussian plume model. </w:t>
        </w:r>
      </w:ins>
      <w:ins w:id="729" w:author="Idit Balachsan" w:date="2019-06-04T18:25:00Z">
        <w:r w:rsidR="00051E60">
          <w:rPr>
            <w:rFonts w:cs="David"/>
          </w:rPr>
          <w:t xml:space="preserve">Nevertheless, </w:t>
        </w:r>
      </w:ins>
      <w:ins w:id="730" w:author="Idit Balachsan" w:date="2019-06-05T09:53:00Z">
        <w:r w:rsidR="00F654FA">
          <w:rPr>
            <w:rFonts w:cs="David"/>
          </w:rPr>
          <w:t>our</w:t>
        </w:r>
      </w:ins>
      <w:ins w:id="731" w:author="Idit Balachsan" w:date="2019-06-04T16:45:00Z">
        <w:r w:rsidR="002D23C4">
          <w:rPr>
            <w:rFonts w:cs="David"/>
          </w:rPr>
          <w:t xml:space="preserve"> proposed </w:t>
        </w:r>
      </w:ins>
      <w:ins w:id="732" w:author="Idit Balachsan" w:date="2019-06-04T18:25:00Z">
        <w:r w:rsidR="00051E60">
          <w:t xml:space="preserve">methodology </w:t>
        </w:r>
      </w:ins>
      <w:ins w:id="733" w:author="Idit Balachsan" w:date="2019-06-04T16:45:00Z">
        <w:r w:rsidR="002D23C4">
          <w:rPr>
            <w:rFonts w:cs="David"/>
          </w:rPr>
          <w:t xml:space="preserve">is invariant </w:t>
        </w:r>
      </w:ins>
      <w:ins w:id="734" w:author="Idit Balachsan" w:date="2019-06-04T16:46:00Z">
        <w:r w:rsidR="002D23C4">
          <w:rPr>
            <w:rFonts w:cs="David"/>
          </w:rPr>
          <w:t xml:space="preserve">to the </w:t>
        </w:r>
      </w:ins>
      <w:ins w:id="735" w:author="Idit Balachsan" w:date="2019-06-04T18:26:00Z">
        <w:r w:rsidR="00051E60">
          <w:rPr>
            <w:rFonts w:cs="David"/>
          </w:rPr>
          <w:t>selected</w:t>
        </w:r>
      </w:ins>
      <w:ins w:id="736" w:author="Idit Balachsan" w:date="2019-06-04T16:46:00Z">
        <w:r w:rsidR="002D23C4">
          <w:rPr>
            <w:rFonts w:cs="David"/>
          </w:rPr>
          <w:t xml:space="preserve"> ATD model, </w:t>
        </w:r>
      </w:ins>
      <w:ins w:id="737" w:author="Idit Balachsan" w:date="2019-06-04T18:26:00Z">
        <w:r w:rsidR="00051E60">
          <w:rPr>
            <w:rFonts w:cs="David"/>
          </w:rPr>
          <w:t xml:space="preserve">and can </w:t>
        </w:r>
      </w:ins>
      <w:ins w:id="738" w:author="Idit Balachsan" w:date="2019-06-05T09:53:00Z">
        <w:r w:rsidR="00F654FA">
          <w:rPr>
            <w:rFonts w:cs="David"/>
          </w:rPr>
          <w:t>easily</w:t>
        </w:r>
      </w:ins>
      <w:ins w:id="739" w:author="Idit Balachsan" w:date="2019-06-04T18:26:00Z">
        <w:r w:rsidR="00051E60">
          <w:rPr>
            <w:rFonts w:cs="David"/>
          </w:rPr>
          <w:t xml:space="preserve"> be replaced in the future, </w:t>
        </w:r>
      </w:ins>
      <w:ins w:id="740" w:author="Idit Balachsan" w:date="2019-06-04T16:46:00Z">
        <w:r w:rsidR="002D23C4">
          <w:rPr>
            <w:rFonts w:cs="David"/>
          </w:rPr>
          <w:t>as all co</w:t>
        </w:r>
      </w:ins>
      <w:ins w:id="741" w:author="Idit Balachsan" w:date="2019-06-04T16:47:00Z">
        <w:r w:rsidR="002D23C4">
          <w:rPr>
            <w:rFonts w:cs="David"/>
          </w:rPr>
          <w:t xml:space="preserve">mputations of the various weather conditions and source </w:t>
        </w:r>
      </w:ins>
      <w:ins w:id="742" w:author="Idit Balachsan" w:date="2019-06-04T16:49:00Z">
        <w:r w:rsidR="00D04EA8">
          <w:rPr>
            <w:rFonts w:cs="David"/>
          </w:rPr>
          <w:t>combinations are computed in advance</w:t>
        </w:r>
      </w:ins>
      <w:ins w:id="743" w:author="Idit Balachsan" w:date="2019-06-04T16:46:00Z">
        <w:r w:rsidR="002D23C4">
          <w:rPr>
            <w:rFonts w:cs="David"/>
          </w:rPr>
          <w:t xml:space="preserve">. </w:t>
        </w:r>
      </w:ins>
      <w:ins w:id="744" w:author="Idit Balachsan" w:date="2019-06-04T16:43:00Z">
        <w:r w:rsidR="00292BCF">
          <w:t xml:space="preserve">Once our method is proved to be </w:t>
        </w:r>
      </w:ins>
      <w:ins w:id="745" w:author="Idit Balachsan" w:date="2019-06-04T16:44:00Z">
        <w:r w:rsidR="004E1D2A">
          <w:t>effective, a</w:t>
        </w:r>
      </w:ins>
      <w:ins w:id="746" w:author="Idit Balachsan" w:date="2019-06-04T16:43:00Z">
        <w:r w:rsidR="00292BCF">
          <w:t xml:space="preserve"> more complex ATD model </w:t>
        </w:r>
      </w:ins>
      <w:ins w:id="747" w:author="Idit Balachsan" w:date="2019-06-05T10:20:00Z">
        <w:r w:rsidR="0036055F">
          <w:t>will be considered.</w:t>
        </w:r>
      </w:ins>
    </w:p>
    <w:p w14:paraId="6E3A724C" w14:textId="77777777" w:rsidR="00CD00E4" w:rsidRPr="007E7C81" w:rsidRDefault="00CD00E4" w:rsidP="00316FB1"/>
    <w:p w14:paraId="6026C62A" w14:textId="76ED5C64" w:rsidR="007753FA" w:rsidRDefault="00A24C79" w:rsidP="00760508">
      <w:pPr>
        <w:pStyle w:val="Heading3"/>
      </w:pPr>
      <w:ins w:id="748" w:author="Idit Balachsan" w:date="2019-06-04T16:26:00Z">
        <w:r>
          <w:t xml:space="preserve">The </w:t>
        </w:r>
      </w:ins>
      <w:r w:rsidR="00AB1EBF" w:rsidRPr="00A10451">
        <w:rPr>
          <w:rFonts w:hint="cs"/>
        </w:rPr>
        <w:t xml:space="preserve">Gaussian plume </w:t>
      </w:r>
      <w:r w:rsidR="00C5676B" w:rsidRPr="00A10451">
        <w:rPr>
          <w:rFonts w:hint="cs"/>
        </w:rPr>
        <w:t>model</w:t>
      </w:r>
    </w:p>
    <w:p w14:paraId="631D19B6" w14:textId="3D6306A7" w:rsidR="00861FAF" w:rsidRDefault="00EF7632" w:rsidP="00504E13">
      <w:pPr>
        <w:ind w:right="-2"/>
        <w:rPr>
          <w:rFonts w:cs="David"/>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w:t>
      </w:r>
      <w:r w:rsidR="00A0107A">
        <w:rPr>
          <w:rFonts w:cs="David"/>
          <w:color w:val="000000"/>
        </w:rPr>
        <w:t xml:space="preserve">steady state </w:t>
      </w:r>
      <w:r w:rsidR="00C31AA4" w:rsidRPr="00A10451">
        <w:rPr>
          <w:rFonts w:cs="David" w:hint="cs"/>
          <w:color w:val="000000"/>
        </w:rPr>
        <w:t xml:space="preserve">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corresponding to a continuous point</w:t>
      </w:r>
      <w:ins w:id="749" w:author="Idit Balachsan" w:date="2019-06-05T10:21:00Z">
        <w:r w:rsidR="009D07BB">
          <w:rPr>
            <w:rFonts w:cs="David"/>
            <w:color w:val="000000"/>
          </w:rPr>
          <w:t>-</w:t>
        </w:r>
      </w:ins>
      <w:r w:rsidR="00FB3ECA" w:rsidRPr="00A10451">
        <w:rPr>
          <w:rFonts w:cs="David" w:hint="cs"/>
          <w:color w:val="000000"/>
        </w:rPr>
        <w:t xml:space="preserve">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861FAF">
        <w:rPr>
          <w:rFonts w:cs="David"/>
          <w:color w:val="000000"/>
        </w:rPr>
        <w:t xml:space="preserve">. The Gaussian plume model </w:t>
      </w:r>
      <w:r w:rsidR="00334CCB" w:rsidRPr="00A10451">
        <w:rPr>
          <w:rFonts w:cs="David" w:hint="cs"/>
          <w:color w:val="000000"/>
        </w:rPr>
        <w:t>(</w:t>
      </w:r>
      <w:r w:rsidR="006F0563" w:rsidRPr="00A10451">
        <w:rPr>
          <w:rFonts w:cs="David" w:hint="cs"/>
          <w:color w:val="FF0000"/>
        </w:rPr>
        <w:t>E</w:t>
      </w:r>
      <w:r w:rsidR="0035424F" w:rsidRPr="00A10451">
        <w:rPr>
          <w:rFonts w:cs="David" w:hint="cs"/>
          <w:color w:val="FF0000"/>
        </w:rPr>
        <w:t xml:space="preserve">q. </w:t>
      </w:r>
      <w:r w:rsidR="008F364F">
        <w:rPr>
          <w:rFonts w:cs="David"/>
          <w:color w:val="FF0000"/>
        </w:rPr>
        <w:t>1</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p w14:paraId="5CA081B6" w14:textId="77777777" w:rsidR="00504E13" w:rsidRPr="00A10451" w:rsidRDefault="00504E13" w:rsidP="00504E13">
      <w:pPr>
        <w:ind w:right="-2"/>
        <w:rPr>
          <w:rFonts w:cs="David"/>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5119A656" w:rsidR="006F0563" w:rsidRPr="00A10451" w:rsidRDefault="006F0563"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45694F">
              <w:rPr>
                <w:rFonts w:cs="David"/>
                <w:noProof/>
                <w:color w:val="000000"/>
              </w:rPr>
              <w:t>1</w:t>
            </w:r>
            <w:r w:rsidRPr="00A10451">
              <w:rPr>
                <w:rFonts w:cs="David" w:hint="cs"/>
                <w:color w:val="000000"/>
              </w:rPr>
              <w:fldChar w:fldCharType="end"/>
            </w:r>
            <w:r w:rsidRPr="00A10451">
              <w:rPr>
                <w:rFonts w:cs="David" w:hint="cs"/>
                <w:color w:val="000000"/>
              </w:rPr>
              <w:t>)</w:t>
            </w:r>
          </w:p>
        </w:tc>
      </w:tr>
    </w:tbl>
    <w:p w14:paraId="6F4DBE4C" w14:textId="74F34C31" w:rsidR="00340EDC" w:rsidRPr="00A10451" w:rsidRDefault="000F3DEB" w:rsidP="00804616">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 xml:space="preserve">[m/s]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parameters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0C1ECA" w:rsidRPr="00A10451">
        <w:rPr>
          <w:rFonts w:cs="David" w:hint="cs"/>
          <w:color w:val="000000"/>
        </w:rPr>
        <w:t xml:space="preserve"> </w:t>
      </w:r>
      <w:ins w:id="750" w:author="Idit Balachsan" w:date="2019-06-04T15:34:00Z">
        <w:r w:rsidR="001E1D40">
          <w:rPr>
            <w:rFonts w:cs="David"/>
            <w:color w:val="000000"/>
          </w:rPr>
          <w:t>Several</w:t>
        </w:r>
      </w:ins>
      <w:r w:rsidR="007F472E" w:rsidRPr="00A10451">
        <w:rPr>
          <w:rFonts w:cs="David" w:hint="cs"/>
          <w:color w:val="000000"/>
        </w:rPr>
        <w:t xml:space="preserve"> </w:t>
      </w:r>
      <w:r w:rsidR="004176C9" w:rsidRPr="00A10451">
        <w:rPr>
          <w:rFonts w:cs="David" w:hint="cs"/>
          <w:color w:val="000000"/>
        </w:rPr>
        <w:t xml:space="preserve">simplifying assumptions </w:t>
      </w:r>
      <w:ins w:id="751" w:author="Idit Balachsan" w:date="2019-06-04T15:34:00Z">
        <w:r w:rsidR="001E1D40">
          <w:rPr>
            <w:rFonts w:cs="David"/>
            <w:color w:val="000000"/>
          </w:rPr>
          <w:t>are</w:t>
        </w:r>
      </w:ins>
      <w:r w:rsidR="004176C9" w:rsidRPr="00A10451">
        <w:rPr>
          <w:rFonts w:cs="David" w:hint="cs"/>
          <w:color w:val="000000"/>
        </w:rPr>
        <w:t xml:space="preserv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 xml:space="preserve">Eq. </w:t>
      </w:r>
      <w:ins w:id="752" w:author="Idit Balachsan" w:date="2019-06-04T15:35:00Z">
        <w:r w:rsidR="001E1D40">
          <w:rPr>
            <w:rFonts w:cs="David"/>
            <w:color w:val="FF0000"/>
          </w:rPr>
          <w:t>1</w:t>
        </w:r>
      </w:ins>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5F4045">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25B91" w:rsidRPr="00A10451">
        <w:rPr>
          <w:rFonts w:cs="David" w:hint="cs"/>
          <w:color w:val="000000"/>
        </w:rPr>
        <w:fldChar w:fldCharType="separate"/>
      </w:r>
      <w:r w:rsidR="005F4045" w:rsidRPr="005F4045">
        <w:rPr>
          <w:rFonts w:cs="David"/>
          <w:noProof/>
          <w:color w:val="000000"/>
        </w:rPr>
        <w:t>[18]</w:t>
      </w:r>
      <w:r w:rsidR="00725B91" w:rsidRPr="00A10451">
        <w:rPr>
          <w:rFonts w:cs="David" w:hint="cs"/>
          <w:color w:val="000000"/>
        </w:rPr>
        <w:fldChar w:fldCharType="end"/>
      </w:r>
      <w:r w:rsidR="004176C9" w:rsidRPr="00A10451">
        <w:rPr>
          <w:rFonts w:cs="David" w:hint="cs"/>
          <w:color w:val="000000"/>
        </w:rPr>
        <w:t xml:space="preserve">: </w:t>
      </w: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52CC9262"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solution is steady state</w:t>
      </w:r>
      <w:r w:rsidR="00DF181A" w:rsidRPr="00A10451">
        <w:rPr>
          <w:rFonts w:cs="David" w:hint="cs"/>
          <w:color w:val="000000"/>
        </w:rPr>
        <w:t xml:space="preserve">. </w:t>
      </w:r>
    </w:p>
    <w:p w14:paraId="12CFE34B" w14:textId="185CC784" w:rsidR="00EB5FDD" w:rsidRPr="00A10451" w:rsidRDefault="00C011FF" w:rsidP="00EB5FDD">
      <w:pPr>
        <w:pStyle w:val="ListParagraph"/>
        <w:numPr>
          <w:ilvl w:val="0"/>
          <w:numId w:val="15"/>
        </w:numPr>
        <w:ind w:right="-2"/>
        <w:rPr>
          <w:rFonts w:cs="David"/>
          <w:color w:val="000000"/>
        </w:rPr>
      </w:pPr>
      <w:r w:rsidRPr="00A10451">
        <w:rPr>
          <w:rFonts w:cs="David" w:hint="cs"/>
          <w:color w:val="000000"/>
        </w:rPr>
        <w:t xml:space="preserve">The </w:t>
      </w:r>
      <w:ins w:id="753" w:author="Idit Balachsan" w:date="2019-06-04T16:11:00Z">
        <w:r w:rsidR="00EC2189">
          <w:rPr>
            <w:rFonts w:cs="David"/>
            <w:color w:val="000000"/>
          </w:rPr>
          <w:t xml:space="preserve">eddy </w:t>
        </w:r>
      </w:ins>
      <w:r w:rsidRPr="000061CE">
        <w:rPr>
          <w:rFonts w:cs="David" w:hint="cs"/>
          <w:color w:val="000000" w:themeColor="text1"/>
        </w:rPr>
        <w:t xml:space="preserve">diffusion </w:t>
      </w:r>
      <w:r w:rsidRPr="00A10451">
        <w:rPr>
          <w:rFonts w:cs="David" w:hint="cs"/>
          <w:color w:val="000000"/>
        </w:rPr>
        <w:t>coefficient K</w:t>
      </w:r>
      <w:ins w:id="754" w:author="Idit Balachsan" w:date="2019-06-05T10:22:00Z">
        <w:r w:rsidR="009D07BB">
          <w:rPr>
            <w:rFonts w:cs="David"/>
            <w:color w:val="000000"/>
          </w:rPr>
          <w:t xml:space="preserve"> </w:t>
        </w:r>
      </w:ins>
      <w:ins w:id="755" w:author="Idit Balachsan" w:date="2019-06-04T16:13:00Z">
        <w:r w:rsidR="00DB605B">
          <w:rPr>
            <w:rFonts w:cs="David"/>
            <w:color w:val="000000"/>
          </w:rPr>
          <w:t>[m</w:t>
        </w:r>
        <w:r w:rsidR="00DB605B" w:rsidRPr="00D71962">
          <w:rPr>
            <w:rFonts w:cs="David"/>
            <w:color w:val="000000"/>
            <w:vertAlign w:val="superscript"/>
          </w:rPr>
          <w:t>2</w:t>
        </w:r>
        <w:r w:rsidR="00DB605B">
          <w:rPr>
            <w:rFonts w:cs="David"/>
            <w:color w:val="000000"/>
          </w:rPr>
          <w:t>/2]</w:t>
        </w:r>
      </w:ins>
      <w:r w:rsidRPr="00A10451">
        <w:rPr>
          <w:rFonts w:cs="David" w:hint="cs"/>
          <w:color w:val="000000"/>
        </w:rPr>
        <w:t xml:space="preserve"> is a</w:t>
      </w:r>
      <w:r w:rsidR="00F629E4" w:rsidRPr="00A10451">
        <w:rPr>
          <w:rFonts w:cs="David" w:hint="cs"/>
          <w:color w:val="000000"/>
        </w:rPr>
        <w:t xml:space="preserve"> function of the downwind distance x only, and diffusion is isotropic so that </w:t>
      </w:r>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r>
          <w:ins w:id="756" w:author="Idit Balachsan" w:date="2019-06-04T16:12:00Z">
            <w:rPr>
              <w:rFonts w:ascii="Cambria Math" w:hAnsi="Cambria Math" w:cs="David"/>
              <w:color w:val="000000"/>
            </w:rPr>
            <m:t>:</m:t>
          </w:ins>
        </m:r>
        <m:r>
          <w:rPr>
            <w:rFonts w:ascii="Cambria Math" w:hAnsi="Cambria Math" w:cs="David" w:hint="cs"/>
            <w:color w:val="000000"/>
          </w:rPr>
          <m:t>K(x)</m:t>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6A64417E" w14:textId="46122219" w:rsidR="00B63030" w:rsidRPr="00FB57E6" w:rsidDel="003C0173" w:rsidRDefault="00624D21" w:rsidP="002A0F4B">
      <w:pPr>
        <w:ind w:right="-2"/>
        <w:rPr>
          <w:del w:id="757" w:author="Idit Balachsan" w:date="2019-06-05T15:51:00Z"/>
          <w:rFonts w:cs="David"/>
          <w:color w:val="000000"/>
        </w:rPr>
      </w:pPr>
      <w:r w:rsidRPr="00A10451">
        <w:rPr>
          <w:rFonts w:cs="David" w:hint="cs"/>
          <w:color w:val="000000"/>
        </w:rPr>
        <w:t>To these assumptions we ad</w:t>
      </w:r>
      <w:r w:rsidR="00EB101A" w:rsidRPr="00A10451">
        <w:rPr>
          <w:rFonts w:cs="David" w:hint="cs"/>
          <w:color w:val="000000"/>
        </w:rPr>
        <w:t xml:space="preserve">d that the material diffused is </w:t>
      </w:r>
      <w:ins w:id="758" w:author="Idit Balachsan" w:date="2019-06-04T15:58:00Z">
        <w:r w:rsidR="002A0F4B">
          <w:rPr>
            <w:rFonts w:cs="David"/>
            <w:color w:val="000000"/>
          </w:rPr>
          <w:t>non-reactive in the atmosphere</w:t>
        </w:r>
      </w:ins>
      <w:r w:rsidR="00EB101A" w:rsidRPr="00A10451">
        <w:rPr>
          <w:rFonts w:cs="David" w:hint="cs"/>
          <w:color w:val="000000"/>
        </w:rPr>
        <w:t>, with a negligible deposition rate and that background pollution is negligible</w:t>
      </w:r>
      <w:ins w:id="759" w:author="Idit Balachsan" w:date="2019-06-04T15:59:00Z">
        <w:r w:rsidR="002A0F4B">
          <w:rPr>
            <w:rFonts w:cs="David"/>
            <w:color w:val="000000"/>
          </w:rPr>
          <w:t xml:space="preserve"> as well</w:t>
        </w:r>
      </w:ins>
      <w:r w:rsidR="00EB101A" w:rsidRPr="00A10451">
        <w:rPr>
          <w:rFonts w:cs="David" w:hint="cs"/>
          <w:color w:val="000000"/>
        </w:rPr>
        <w:t xml:space="preserv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A10451">
        <w:rPr>
          <w:rFonts w:cs="David" w:hint="cs"/>
          <w:color w:val="FF0000"/>
        </w:rPr>
        <w:t xml:space="preserve">diffusion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w:r w:rsidR="00DD060D">
        <w:rPr>
          <w:rFonts w:cs="David"/>
          <w:color w:val="000000" w:themeColor="text1"/>
        </w:rPr>
        <w:t xml:space="preserve"> (</w:t>
      </w:r>
      <w:r w:rsidR="00DD060D" w:rsidRPr="00692804">
        <w:rPr>
          <w:rFonts w:cs="David"/>
          <w:color w:val="FF0000"/>
        </w:rPr>
        <w:t>cite</w:t>
      </w:r>
      <w:r w:rsidR="00DD060D">
        <w:rPr>
          <w:rFonts w:cs="David"/>
          <w:color w:val="000000" w:themeColor="text1"/>
        </w:rPr>
        <w:t>)</w:t>
      </w:r>
      <w:r w:rsidR="00155B1E" w:rsidRPr="00A10451">
        <w:rPr>
          <w:rFonts w:cs="David" w:hint="cs"/>
          <w:color w:val="000000" w:themeColor="text1"/>
        </w:rPr>
        <w:t>:</w:t>
      </w:r>
    </w:p>
    <w:p w14:paraId="1C9FE105" w14:textId="4C60320C" w:rsidR="00B1137C" w:rsidDel="003C0173" w:rsidRDefault="00C57C78" w:rsidP="003C0173">
      <w:pPr>
        <w:ind w:right="-2"/>
        <w:rPr>
          <w:del w:id="760" w:author="Idit Balachsan" w:date="2019-06-05T15:52:00Z"/>
          <w:rFonts w:cs="David"/>
          <w:color w:val="000000"/>
        </w:rPr>
        <w:pPrChange w:id="761" w:author="Idit Balachsan" w:date="2019-06-05T15:51: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w:ins w:id="762" w:author="Idit Balachsan" w:date="2019-06-05T15:52:00Z">
        <w:r w:rsidR="003C0173">
          <w:rPr>
            <w:rFonts w:cs="David"/>
            <w:color w:val="000000"/>
          </w:rPr>
          <w:t xml:space="preserve"> and </w:t>
        </w:r>
      </w:ins>
    </w:p>
    <w:p w14:paraId="7B0DC318" w14:textId="42848F1A" w:rsidR="00B1137C" w:rsidDel="003C0173" w:rsidRDefault="00C57C78" w:rsidP="003C0173">
      <w:pPr>
        <w:ind w:right="-2"/>
        <w:rPr>
          <w:del w:id="763" w:author="Idit Balachsan" w:date="2019-06-05T15:52:00Z"/>
          <w:rFonts w:cs="David"/>
          <w:color w:val="000000"/>
        </w:rPr>
        <w:pPrChange w:id="764" w:author="Idit Balachsan" w:date="2019-06-05T15:52:00Z">
          <w:pPr>
            <w:ind w:right="-2"/>
            <w:jc w:val="center"/>
          </w:pPr>
        </w:pPrChange>
      </w:pP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w:ins w:id="765" w:author="Idit Balachsan" w:date="2019-06-05T15:52:00Z">
        <w:r w:rsidR="003C0173">
          <w:rPr>
            <w:rFonts w:cs="David"/>
            <w:color w:val="000000"/>
          </w:rPr>
          <w:t xml:space="preserve">. </w:t>
        </w:r>
      </w:ins>
    </w:p>
    <w:p w14:paraId="0982157C" w14:textId="3CC69C60" w:rsidR="00E50AE6" w:rsidRDefault="004D5CE9" w:rsidP="003C0173">
      <w:pPr>
        <w:ind w:right="-2"/>
        <w:rPr>
          <w:ins w:id="766" w:author="Idit Balachsan" w:date="2019-06-04T16:26:00Z"/>
          <w:rFonts w:cs="David"/>
          <w:color w:val="000000" w:themeColor="text1"/>
        </w:rPr>
      </w:pPr>
      <w:r w:rsidRPr="00A10451">
        <w:rPr>
          <w:rFonts w:cs="David" w:hint="cs"/>
          <w:color w:val="000000" w:themeColor="text1"/>
        </w:rPr>
        <w:t xml:space="preserve">This </w:t>
      </w:r>
      <w:r w:rsidR="00CC55E8" w:rsidRPr="00A10451">
        <w:rPr>
          <w:rFonts w:cs="David" w:hint="cs"/>
          <w:color w:val="000000" w:themeColor="text1"/>
        </w:rPr>
        <w:t xml:space="preserve">kind of </w:t>
      </w:r>
      <w:r w:rsidRPr="00A10451">
        <w:rPr>
          <w:rFonts w:cs="David" w:hint="cs"/>
          <w:color w:val="000000" w:themeColor="text1"/>
        </w:rPr>
        <w:t>dependence on downwind distance</w:t>
      </w:r>
      <w:r w:rsidR="00CC55E8" w:rsidRPr="00A10451">
        <w:rPr>
          <w:rFonts w:cs="David" w:hint="cs"/>
          <w:color w:val="000000" w:themeColor="text1"/>
        </w:rPr>
        <w:t xml:space="preserve"> (x)</w:t>
      </w:r>
      <w:r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293A9B">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[43]","plainTextFormattedCitation":"[43]","previouslyFormattedCitation":"[43]"},"properties":{"noteIndex":0},"schema":"https://github.com/citation-style-language/schema/raw/master/csl-citation.json"}</w:instrText>
      </w:r>
      <w:r w:rsidR="00B8015B" w:rsidRPr="00A10451">
        <w:rPr>
          <w:rFonts w:cs="David" w:hint="cs"/>
          <w:color w:val="000000" w:themeColor="text1"/>
        </w:rPr>
        <w:fldChar w:fldCharType="separate"/>
      </w:r>
      <w:r w:rsidR="00E951EA" w:rsidRPr="00E951EA">
        <w:rPr>
          <w:rFonts w:cs="David"/>
          <w:noProof/>
          <w:color w:val="000000" w:themeColor="text1"/>
        </w:rPr>
        <w:t>[43]</w:t>
      </w:r>
      <w:r w:rsidR="00B8015B" w:rsidRPr="00A10451">
        <w:rPr>
          <w:rFonts w:cs="David" w:hint="cs"/>
          <w:color w:val="000000" w:themeColor="text1"/>
        </w:rPr>
        <w:fldChar w:fldCharType="end"/>
      </w:r>
      <w:r w:rsidR="00C75E4A" w:rsidRPr="00A10451">
        <w:rPr>
          <w:rFonts w:cs="David" w:hint="cs"/>
          <w:color w:val="000000" w:themeColor="text1"/>
        </w:rPr>
        <w:t xml:space="preserve">, using </w:t>
      </w:r>
      <w:proofErr w:type="spellStart"/>
      <w:r w:rsidR="001827A8" w:rsidRPr="00A10451">
        <w:rPr>
          <w:rFonts w:cs="David" w:hint="cs"/>
          <w:color w:val="000000" w:themeColor="text1"/>
        </w:rPr>
        <w:t>Pasquill</w:t>
      </w:r>
      <w:proofErr w:type="spellEnd"/>
      <w:r w:rsidR="001827A8" w:rsidRPr="00A10451">
        <w:rPr>
          <w:rFonts w:cs="David" w:hint="cs"/>
          <w:color w:val="000000" w:themeColor="text1"/>
        </w:rPr>
        <w:t xml:space="preserve">-Gifford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293A9B">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[44]","plainTextFormattedCitation":"[44]","previouslyFormattedCitation":"[44]"},"properties":{"noteIndex":0},"schema":"https://github.com/citation-style-language/schema/raw/master/csl-citation.json"}</w:instrText>
      </w:r>
      <w:r w:rsidR="00A10451">
        <w:rPr>
          <w:rFonts w:cs="David"/>
          <w:color w:val="000000" w:themeColor="text1"/>
        </w:rPr>
        <w:fldChar w:fldCharType="separate"/>
      </w:r>
      <w:r w:rsidR="00E951EA" w:rsidRPr="00E951EA">
        <w:rPr>
          <w:rFonts w:cs="David"/>
          <w:noProof/>
          <w:color w:val="000000" w:themeColor="text1"/>
        </w:rPr>
        <w:t>[44]</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760508">
      <w:pPr>
        <w:pStyle w:val="Heading3"/>
      </w:pPr>
      <w:r w:rsidRPr="00A10451">
        <w:rPr>
          <w:rFonts w:hint="cs"/>
        </w:rPr>
        <w:t xml:space="preserve">Meteorology </w:t>
      </w:r>
    </w:p>
    <w:p w14:paraId="5891C8FE" w14:textId="2F5C77E0" w:rsidR="00C86711" w:rsidRDefault="00D606F2" w:rsidP="00C80139">
      <w:pPr>
        <w:ind w:right="-2"/>
        <w:rPr>
          <w:rFonts w:cs="David"/>
          <w:color w:val="000000"/>
        </w:rPr>
      </w:pPr>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037CEE">
        <w:rPr>
          <w:rFonts w:cs="David"/>
          <w:color w:val="000000"/>
        </w:rPr>
        <w:t xml:space="preserve">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w:t>
      </w:r>
      <w:r w:rsidR="006150B1" w:rsidRPr="00A10451">
        <w:rPr>
          <w:rFonts w:cs="David" w:hint="cs"/>
          <w:color w:val="000000"/>
        </w:rPr>
        <w:lastRenderedPageBreak/>
        <w:t xml:space="preserve">characterized as </w:t>
      </w:r>
      <w:r w:rsidR="006150B1" w:rsidRPr="002F3C42">
        <w:rPr>
          <w:rFonts w:cs="David" w:hint="cs"/>
          <w:b/>
          <w:bCs/>
          <w:color w:val="000000"/>
        </w:rPr>
        <w:t>neutral</w:t>
      </w:r>
      <w:ins w:id="767" w:author="Idit Balachsan" w:date="2019-06-05T10:33:00Z">
        <w:r w:rsidR="005B41E3">
          <w:rPr>
            <w:rFonts w:cs="David"/>
            <w:color w:val="000000"/>
          </w:rPr>
          <w:t xml:space="preserve">, when </w:t>
        </w:r>
      </w:ins>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ins w:id="768" w:author="Idit Balachsan" w:date="2019-06-05T10:34:00Z">
        <w:r w:rsidR="005B41E3">
          <w:rPr>
            <w:rFonts w:cs="David"/>
            <w:color w:val="000000"/>
          </w:rPr>
          <w:t>.</w:t>
        </w:r>
      </w:ins>
    </w:p>
    <w:p w14:paraId="41D014E1" w14:textId="7F47C7C1"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293A9B">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[43]","plainTextFormattedCitation":"[1], [43]","previouslyFormattedCitation":"[1], [43]"},"properties":{"noteIndex":0},"schema":"https://github.com/citation-style-language/schema/raw/master/csl-citation.json"}</w:instrText>
      </w:r>
      <w:r>
        <w:rPr>
          <w:rFonts w:cs="David"/>
          <w:color w:val="000000"/>
        </w:rPr>
        <w:fldChar w:fldCharType="separate"/>
      </w:r>
      <w:r w:rsidR="00E951EA" w:rsidRPr="00E951EA">
        <w:rPr>
          <w:rFonts w:cs="David"/>
          <w:noProof/>
          <w:color w:val="000000"/>
        </w:rPr>
        <w:t>[1], [43]</w:t>
      </w:r>
      <w:r>
        <w:rPr>
          <w:rFonts w:cs="David"/>
          <w:color w:val="000000"/>
        </w:rPr>
        <w:fldChar w:fldCharType="end"/>
      </w:r>
      <w:r>
        <w:rPr>
          <w:rFonts w:cs="David"/>
          <w:color w:val="000000"/>
        </w:rPr>
        <w:t xml:space="preserve">, </w:t>
      </w:r>
      <w:r>
        <w:rPr>
          <w:rFonts w:cs="David"/>
          <w:color w:val="000000"/>
        </w:rPr>
        <w:fldChar w:fldCharType="begin" w:fldLock="1"/>
      </w:r>
      <w:r w:rsidR="00293A9B">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[45]","plainTextFormattedCitation":"[45]","previouslyFormattedCitation":"[45]"},"properties":{"noteIndex":0},"schema":"https://github.com/citation-style-language/schema/raw/master/csl-citation.json"}</w:instrText>
      </w:r>
      <w:r>
        <w:rPr>
          <w:rFonts w:cs="David"/>
          <w:color w:val="000000"/>
        </w:rPr>
        <w:fldChar w:fldCharType="separate"/>
      </w:r>
      <w:r w:rsidR="00E951EA" w:rsidRPr="00E951EA">
        <w:rPr>
          <w:rFonts w:cs="David"/>
          <w:noProof/>
          <w:color w:val="000000"/>
        </w:rPr>
        <w:t>[45]</w:t>
      </w:r>
      <w:r>
        <w:rPr>
          <w:rFonts w:cs="David"/>
          <w:color w:val="000000"/>
        </w:rPr>
        <w:fldChar w:fldCharType="end"/>
      </w:r>
      <w:r w:rsidRPr="00A10451">
        <w:rPr>
          <w:rFonts w:cs="David" w:hint="cs"/>
          <w:color w:val="000000"/>
        </w:rPr>
        <w:t>.</w:t>
      </w:r>
    </w:p>
    <w:p w14:paraId="67A2F87B" w14:textId="0F3D1255" w:rsidR="00F32B30" w:rsidRDefault="00A20FB6" w:rsidP="003B4D39">
      <w:pPr>
        <w:ind w:right="-2"/>
        <w:rPr>
          <w:ins w:id="769" w:author="Idit Balachsan" w:date="2019-06-05T10:39:00Z"/>
          <w:rFonts w:cs="David"/>
          <w:color w:val="000000" w:themeColor="text1"/>
        </w:rPr>
      </w:pPr>
      <w:ins w:id="770" w:author="Idit Balachsan" w:date="2019-06-05T10:35:00Z">
        <w:r>
          <w:tab/>
        </w:r>
      </w:ins>
      <w:r w:rsidR="00990755"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00990755" w:rsidRPr="00A10451">
        <w:rPr>
          <w:rFonts w:cs="David" w:hint="cs"/>
          <w:color w:val="000000" w:themeColor="text1"/>
        </w:rPr>
        <w:t xml:space="preserve">Gaussian plume model, </w:t>
      </w:r>
      <w:r w:rsidR="00812355" w:rsidRPr="00A10451">
        <w:rPr>
          <w:rFonts w:cs="David" w:hint="cs"/>
          <w:color w:val="000000" w:themeColor="text1"/>
        </w:rPr>
        <w:t xml:space="preserve">the </w:t>
      </w:r>
      <w:proofErr w:type="spellStart"/>
      <w:r w:rsidR="00990755" w:rsidRPr="00A10451">
        <w:rPr>
          <w:rFonts w:cs="David" w:hint="cs"/>
          <w:color w:val="000000" w:themeColor="text1"/>
        </w:rPr>
        <w:t>Pasquill</w:t>
      </w:r>
      <w:proofErr w:type="spellEnd"/>
      <w:r w:rsidR="00E17863" w:rsidRPr="00A10451">
        <w:rPr>
          <w:rFonts w:cs="David" w:hint="cs"/>
          <w:color w:val="000000" w:themeColor="text1"/>
        </w:rPr>
        <w:t>-Gifford</w:t>
      </w:r>
      <w:r w:rsidR="002B5734" w:rsidRPr="00A10451">
        <w:rPr>
          <w:rFonts w:cs="David" w:hint="cs"/>
          <w:color w:val="000000" w:themeColor="text1"/>
        </w:rPr>
        <w:t xml:space="preserve"> </w:t>
      </w:r>
      <w:r w:rsidR="00990755"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00990755"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293A9B">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[46]","plainTextFormattedCitation":"[46]","previouslyFormattedCitation":"[46]"},"properties":{"noteIndex":0},"schema":"https://github.com/citation-style-language/schema/raw/master/csl-citation.json"}</w:instrText>
      </w:r>
      <w:r w:rsidR="00EE5892" w:rsidRPr="009E78A4">
        <w:rPr>
          <w:rFonts w:cs="David" w:hint="cs"/>
          <w:color w:val="000000" w:themeColor="text1"/>
        </w:rPr>
        <w:fldChar w:fldCharType="separate"/>
      </w:r>
      <w:r w:rsidR="00E951EA" w:rsidRPr="00E951EA">
        <w:rPr>
          <w:rFonts w:cs="David"/>
          <w:noProof/>
          <w:color w:val="000000" w:themeColor="text1"/>
        </w:rPr>
        <w:t>[46]</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w:t>
      </w:r>
      <w:ins w:id="771" w:author="Idit Balachsan" w:date="2019-06-05T10:38:00Z">
        <w:r w:rsidR="00F32B30">
          <w:rPr>
            <w:rFonts w:cs="David"/>
            <w:color w:val="000000" w:themeColor="text1"/>
          </w:rPr>
          <w:t xml:space="preserve">empirical </w:t>
        </w:r>
      </w:ins>
      <w:r w:rsidR="00EA10B9" w:rsidRPr="009E78A4">
        <w:rPr>
          <w:rFonts w:cs="David" w:hint="cs"/>
          <w:color w:val="000000" w:themeColor="text1"/>
        </w:rPr>
        <w:t xml:space="preserve">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ins w:id="772" w:author="Idit Balachsan" w:date="2019-06-05T10:36:00Z">
        <w:r w:rsidR="00F32B30">
          <w:rPr>
            <w:rFonts w:cs="David"/>
            <w:color w:val="000000" w:themeColor="text1"/>
          </w:rPr>
          <w:t xml:space="preserve"> </w:t>
        </w:r>
      </w:ins>
      <w:r w:rsidR="003511FB" w:rsidRPr="009E78A4">
        <w:rPr>
          <w:rFonts w:cs="David" w:hint="cs"/>
          <w:color w:val="000000" w:themeColor="text1"/>
        </w:rPr>
        <w:fldChar w:fldCharType="begin" w:fldLock="1"/>
      </w:r>
      <w:r w:rsidR="00293A9B">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[47]","plainTextFormattedCitation":"[47]","previouslyFormattedCitation":"[47]"},"properties":{"noteIndex":0},"schema":"https://github.com/citation-style-language/schema/raw/master/csl-citation.json"}</w:instrText>
      </w:r>
      <w:r w:rsidR="003511FB" w:rsidRPr="009E78A4">
        <w:rPr>
          <w:rFonts w:cs="David" w:hint="cs"/>
          <w:color w:val="000000" w:themeColor="text1"/>
        </w:rPr>
        <w:fldChar w:fldCharType="separate"/>
      </w:r>
      <w:r w:rsidR="00E951EA" w:rsidRPr="00E951EA">
        <w:rPr>
          <w:rFonts w:cs="David"/>
          <w:noProof/>
          <w:color w:val="000000" w:themeColor="text1"/>
        </w:rPr>
        <w:t>[47]</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w:t>
      </w:r>
      <w:ins w:id="773" w:author="Idit Balachsan" w:date="2019-06-05T10:43:00Z">
        <w:r w:rsidR="00025A3C">
          <w:rPr>
            <w:rFonts w:cs="David"/>
            <w:color w:val="000000" w:themeColor="text1"/>
          </w:rPr>
          <w:t>proposed work</w:t>
        </w:r>
      </w:ins>
      <w:r w:rsidR="000A0A96" w:rsidRPr="009E78A4">
        <w:rPr>
          <w:rFonts w:cs="David" w:hint="cs"/>
          <w:color w:val="000000" w:themeColor="text1"/>
        </w:rPr>
        <w:t xml:space="preserve">,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ins w:id="774" w:author="Idit Balachsan" w:date="2019-06-05T10:44:00Z">
        <w:r w:rsidR="00025A3C">
          <w:rPr>
            <w:rFonts w:cs="David"/>
            <w:color w:val="000000" w:themeColor="text1"/>
          </w:rPr>
          <w:t xml:space="preserve"> (section X)</w:t>
        </w:r>
      </w:ins>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 xml:space="preserve">method </w:t>
      </w:r>
      <w:del w:id="775" w:author="Idit Balachsan" w:date="2019-06-05T15:53:00Z">
        <w:r w:rsidR="00215A3E" w:rsidRPr="009E78A4" w:rsidDel="00A262BA">
          <w:rPr>
            <w:rFonts w:cs="David" w:hint="cs"/>
            <w:color w:val="000000" w:themeColor="text1"/>
          </w:rPr>
          <w:delText xml:space="preserve">(sometimes referred to as </w:delTex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215A3E" w:rsidRPr="009E78A4" w:rsidDel="00A262BA">
          <w:rPr>
            <w:rFonts w:cs="David" w:hint="cs"/>
            <w:color w:val="000000" w:themeColor="text1"/>
          </w:rPr>
          <w:delText xml:space="preserve">) </w:delText>
        </w:r>
      </w:del>
      <w:r w:rsidR="00472894" w:rsidRPr="009E78A4">
        <w:rPr>
          <w:rFonts w:cs="David" w:hint="cs"/>
          <w:color w:val="000000" w:themeColor="text1"/>
        </w:rPr>
        <w:t>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proofErr w:type="spellStart"/>
      <w:r w:rsidR="00C8129F" w:rsidRPr="009E78A4">
        <w:rPr>
          <w:rFonts w:cs="David" w:hint="cs"/>
          <w:color w:val="000000" w:themeColor="text1"/>
        </w:rPr>
        <w:t>Pasquill</w:t>
      </w:r>
      <w:proofErr w:type="spellEnd"/>
      <w:r w:rsidR="00C8129F" w:rsidRPr="009E78A4">
        <w:rPr>
          <w:rFonts w:cs="David" w:hint="cs"/>
          <w:color w:val="000000" w:themeColor="text1"/>
        </w:rPr>
        <w:t>-Gifford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p>
    <w:p w14:paraId="204854CD" w14:textId="77777777" w:rsidR="00F32B30" w:rsidRDefault="00F32B30" w:rsidP="003B4D39">
      <w:pPr>
        <w:ind w:right="-2"/>
        <w:rPr>
          <w:ins w:id="776" w:author="Idit Balachsan" w:date="2019-06-05T10:39:00Z"/>
          <w:rFonts w:cs="David"/>
          <w:color w:val="000000" w:themeColor="text1"/>
        </w:rPr>
      </w:pPr>
    </w:p>
    <w:p w14:paraId="164046C8" w14:textId="01731464" w:rsidR="00FF6335" w:rsidRPr="00C419E3" w:rsidRDefault="00CA39E2" w:rsidP="00760508">
      <w:pPr>
        <w:pStyle w:val="Heading3"/>
      </w:pPr>
      <w:ins w:id="777" w:author="Idit Balachsan" w:date="2019-06-06T16:20:00Z">
        <w:r>
          <w:t>The</w:t>
        </w:r>
      </w:ins>
      <w:ins w:id="778" w:author="Idit Balachsan" w:date="2019-06-06T11:07:00Z">
        <w:r w:rsidR="00544F4A">
          <w:t xml:space="preserve"> </w:t>
        </w:r>
      </w:ins>
      <w:r w:rsidR="00FF6335" w:rsidRPr="00C419E3">
        <w:rPr>
          <w:rFonts w:hint="cs"/>
        </w:rPr>
        <w:t xml:space="preserve">Borg </w:t>
      </w:r>
      <w:ins w:id="779" w:author="Idit Balachsan" w:date="2019-06-05T13:19:00Z">
        <w:r w:rsidR="0015315E">
          <w:t xml:space="preserve">Multi-Objective </w:t>
        </w:r>
      </w:ins>
      <w:ins w:id="780" w:author="Idit Balachsan" w:date="2019-06-06T11:07:00Z">
        <w:r w:rsidR="00544F4A">
          <w:t>Evolutionary algorithm</w:t>
        </w:r>
      </w:ins>
      <w:ins w:id="781" w:author="Idit Balachsan" w:date="2019-06-05T13:19:00Z">
        <w:r w:rsidR="0015315E">
          <w:t xml:space="preserve"> (</w:t>
        </w:r>
      </w:ins>
      <w:r w:rsidR="00FF6335" w:rsidRPr="00C419E3">
        <w:rPr>
          <w:rFonts w:hint="cs"/>
        </w:rPr>
        <w:t>MOEA</w:t>
      </w:r>
      <w:ins w:id="782" w:author="Idit Balachsan" w:date="2019-06-05T13:19:00Z">
        <w:r w:rsidR="0015315E">
          <w:t>)</w:t>
        </w:r>
      </w:ins>
      <w:r w:rsidR="00FF6335" w:rsidRPr="00C419E3">
        <w:t xml:space="preserve"> </w:t>
      </w:r>
      <w:ins w:id="783" w:author="Idit Balachsan" w:date="2019-06-04T16:23:00Z">
        <w:r w:rsidR="002608AF">
          <w:t>framework</w:t>
        </w:r>
      </w:ins>
    </w:p>
    <w:p w14:paraId="22574AB8" w14:textId="0339B03A" w:rsidR="009946B6" w:rsidRPr="008F6F40" w:rsidRDefault="002E1145" w:rsidP="008F6F40">
      <w:pPr>
        <w:rPr>
          <w:ins w:id="784" w:author="Idit Balachsan" w:date="2019-06-11T16:17:00Z"/>
          <w:rFonts w:cs="David"/>
          <w:rPrChange w:id="785" w:author="Idit Balachsan" w:date="2019-06-11T16:55:00Z">
            <w:rPr>
              <w:ins w:id="786" w:author="Idit Balachsan" w:date="2019-06-11T16:17:00Z"/>
            </w:rPr>
          </w:rPrChange>
        </w:rPr>
        <w:pPrChange w:id="787" w:author="Idit Balachsan" w:date="2019-06-11T16:55:00Z">
          <w:pPr>
            <w:ind w:right="-2"/>
          </w:pPr>
        </w:pPrChange>
      </w:pPr>
      <w:ins w:id="788" w:author="Idit Balachsan" w:date="2019-06-11T15:11:00Z">
        <w:r>
          <w:rPr>
            <w:rFonts w:cs="David"/>
          </w:rPr>
          <w:t xml:space="preserve">Unlike </w:t>
        </w:r>
      </w:ins>
      <w:ins w:id="789" w:author="Idit Balachsan" w:date="2019-06-11T15:05:00Z">
        <w:r w:rsidR="004B1EBF" w:rsidRPr="005434C6">
          <w:rPr>
            <w:rFonts w:cs="David" w:hint="cs"/>
          </w:rPr>
          <w:t>single objective optimization</w:t>
        </w:r>
      </w:ins>
      <w:ins w:id="790" w:author="Idit Balachsan" w:date="2019-06-11T15:11:00Z">
        <w:r>
          <w:rPr>
            <w:rFonts w:cs="David"/>
          </w:rPr>
          <w:t xml:space="preserve">, which </w:t>
        </w:r>
      </w:ins>
      <w:ins w:id="791" w:author="Idit Balachsan" w:date="2019-06-11T15:05:00Z">
        <w:r w:rsidR="004B1EBF" w:rsidRPr="005434C6">
          <w:rPr>
            <w:rFonts w:cs="David" w:hint="cs"/>
          </w:rPr>
          <w:t>employs a single criterion for identifying the best solution among a set of alternatives</w:t>
        </w:r>
      </w:ins>
      <w:ins w:id="792" w:author="Idit Balachsan" w:date="2019-06-11T15:11:00Z">
        <w:r>
          <w:rPr>
            <w:rFonts w:cs="David"/>
          </w:rPr>
          <w:t>, m</w:t>
        </w:r>
      </w:ins>
      <w:ins w:id="793" w:author="Idit Balachsan" w:date="2019-06-11T15:05:00Z">
        <w:r w:rsidR="004B1EBF" w:rsidRPr="005434C6">
          <w:rPr>
            <w:rFonts w:cs="David" w:hint="cs"/>
          </w:rPr>
          <w:t>ulti</w:t>
        </w:r>
        <w:r w:rsidR="00D57A82" w:rsidRPr="005434C6">
          <w:rPr>
            <w:rFonts w:cs="David" w:hint="cs"/>
          </w:rPr>
          <w:t>-</w:t>
        </w:r>
        <w:r w:rsidR="004B1EBF" w:rsidRPr="005434C6">
          <w:rPr>
            <w:rFonts w:cs="David" w:hint="cs"/>
          </w:rPr>
          <w:t>objective optimization employs two or more criteria</w:t>
        </w:r>
      </w:ins>
      <w:ins w:id="794" w:author="Idit Balachsan" w:date="2019-06-11T15:10:00Z">
        <w:r w:rsidR="002B30E5">
          <w:rPr>
            <w:rFonts w:cs="David"/>
          </w:rPr>
          <w:t xml:space="preserve">, i.e., </w:t>
        </w:r>
      </w:ins>
      <w:ins w:id="795" w:author="Idit Balachsan" w:date="2019-06-11T15:11:00Z">
        <w:r w:rsidRPr="008970A9">
          <w:rPr>
            <w:rFonts w:cs="David" w:hint="cs"/>
          </w:rPr>
          <w:t>two or more</w:t>
        </w:r>
      </w:ins>
      <w:ins w:id="796" w:author="Idit Balachsan" w:date="2019-06-11T15:10:00Z">
        <w:r w:rsidR="002B30E5">
          <w:rPr>
            <w:rFonts w:cs="David"/>
          </w:rPr>
          <w:t xml:space="preserve"> objectives</w:t>
        </w:r>
      </w:ins>
      <w:ins w:id="797" w:author="Idit Balachsan" w:date="2019-06-11T15:05:00Z">
        <w:r w:rsidR="004B1EBF" w:rsidRPr="005434C6">
          <w:rPr>
            <w:rFonts w:cs="David" w:hint="cs"/>
          </w:rPr>
          <w:t xml:space="preserve">. As multiple objectives can conflict with one another </w:t>
        </w:r>
      </w:ins>
      <w:ins w:id="798" w:author="Idit Balachsan" w:date="2019-06-11T15:13:00Z">
        <w:r w:rsidR="00FA0086">
          <w:rPr>
            <w:rFonts w:cs="David"/>
          </w:rPr>
          <w:t>such that</w:t>
        </w:r>
      </w:ins>
      <w:ins w:id="799" w:author="Idit Balachsan" w:date="2019-06-11T15:05:00Z">
        <w:r w:rsidR="004B1EBF" w:rsidRPr="005434C6">
          <w:rPr>
            <w:rFonts w:cs="David" w:hint="cs"/>
          </w:rPr>
          <w:t xml:space="preserve"> improving one objective leads to the </w:t>
        </w:r>
      </w:ins>
      <w:ins w:id="800" w:author="Idit Balachsan" w:date="2019-06-11T15:12:00Z">
        <w:r w:rsidR="00D846E3" w:rsidRPr="00D846E3">
          <w:rPr>
            <w:rFonts w:cs="David"/>
          </w:rPr>
          <w:t>deterioration</w:t>
        </w:r>
      </w:ins>
      <w:ins w:id="801" w:author="Idit Balachsan" w:date="2019-06-11T15:05:00Z">
        <w:r w:rsidR="004B1EBF" w:rsidRPr="005434C6">
          <w:rPr>
            <w:rFonts w:cs="David" w:hint="cs"/>
          </w:rPr>
          <w:t xml:space="preserve"> of another</w:t>
        </w:r>
      </w:ins>
      <w:ins w:id="802" w:author="Idit Balachsan" w:date="2019-06-11T15:13:00Z">
        <w:r w:rsidR="00FA0086">
          <w:rPr>
            <w:rFonts w:cs="David"/>
          </w:rPr>
          <w:t xml:space="preserve"> - </w:t>
        </w:r>
      </w:ins>
      <w:ins w:id="803" w:author="Idit Balachsan" w:date="2019-06-11T15:05:00Z">
        <w:r w:rsidR="004B1EBF" w:rsidRPr="005434C6">
          <w:rPr>
            <w:rFonts w:cs="David" w:hint="cs"/>
          </w:rPr>
          <w:t>there is no single optimal solution to multi</w:t>
        </w:r>
      </w:ins>
      <w:ins w:id="804" w:author="Idit Balachsan" w:date="2019-06-11T15:09:00Z">
        <w:r w:rsidR="002B30E5">
          <w:rPr>
            <w:rFonts w:cs="David"/>
          </w:rPr>
          <w:t>-</w:t>
        </w:r>
      </w:ins>
      <w:ins w:id="805" w:author="Idit Balachsan" w:date="2019-06-11T15:05:00Z">
        <w:r w:rsidR="004B1EBF" w:rsidRPr="005434C6">
          <w:rPr>
            <w:rFonts w:cs="David" w:hint="cs"/>
          </w:rPr>
          <w:t>objective problems.</w:t>
        </w:r>
      </w:ins>
      <w:ins w:id="806" w:author="Idit Balachsan" w:date="2019-06-11T16:54:00Z">
        <w:r w:rsidR="0060616E">
          <w:rPr>
            <w:rFonts w:cs="David"/>
          </w:rPr>
          <w:t xml:space="preserve"> </w:t>
        </w:r>
      </w:ins>
      <w:ins w:id="807" w:author="Idit Balachsan" w:date="2019-06-11T16:04:00Z">
        <w:r w:rsidR="00CC0DE8" w:rsidRPr="00CC0DE8">
          <w:rPr>
            <w:rFonts w:cs="David"/>
          </w:rPr>
          <w:t>The tradeoffs in a M</w:t>
        </w:r>
      </w:ins>
      <w:ins w:id="808" w:author="Idit Balachsan" w:date="2019-06-11T16:10:00Z">
        <w:r w:rsidR="0081243C">
          <w:rPr>
            <w:rFonts w:cs="David"/>
          </w:rPr>
          <w:t>ulti</w:t>
        </w:r>
      </w:ins>
      <w:ins w:id="809" w:author="Idit Balachsan" w:date="2019-06-11T16:53:00Z">
        <w:r w:rsidR="0060616E">
          <w:rPr>
            <w:rFonts w:cs="David"/>
          </w:rPr>
          <w:t>-</w:t>
        </w:r>
      </w:ins>
      <w:ins w:id="810" w:author="Idit Balachsan" w:date="2019-06-11T16:10:00Z">
        <w:r w:rsidR="0081243C">
          <w:rPr>
            <w:rFonts w:cs="David"/>
          </w:rPr>
          <w:t>objective pro</w:t>
        </w:r>
      </w:ins>
      <w:ins w:id="811" w:author="Idit Balachsan" w:date="2019-06-11T16:11:00Z">
        <w:r w:rsidR="0081243C">
          <w:rPr>
            <w:rFonts w:cs="David"/>
          </w:rPr>
          <w:t xml:space="preserve">blem </w:t>
        </w:r>
      </w:ins>
      <w:ins w:id="812" w:author="Idit Balachsan" w:date="2019-06-11T16:04:00Z">
        <w:r w:rsidR="00CC0DE8" w:rsidRPr="00CC0DE8">
          <w:rPr>
            <w:rFonts w:cs="David"/>
          </w:rPr>
          <w:t>are captured by solutions which are superior in some objectives but inferior in others. Such pairs of solutions which are both superior and inferior with respect to certain objectives are called non-dominated</w:t>
        </w:r>
      </w:ins>
      <w:ins w:id="813" w:author="Idit Balachsan" w:date="2019-06-11T16:11:00Z">
        <w:r w:rsidR="0081243C">
          <w:rPr>
            <w:rFonts w:cs="David"/>
          </w:rPr>
          <w:t xml:space="preserve">. </w:t>
        </w:r>
      </w:ins>
      <w:ins w:id="814" w:author="Idit Balachsan" w:date="2019-06-11T16:17:00Z">
        <w:r w:rsidR="009946B6" w:rsidRPr="0081243C">
          <w:rPr>
            <w:rFonts w:hint="cs"/>
            <w:shd w:val="clear" w:color="auto" w:fill="FFFFFF"/>
          </w:rPr>
          <w:t>The set of all nondominated solutions in a given generation is referred to as the</w:t>
        </w:r>
        <w:r w:rsidR="009946B6" w:rsidRPr="0081243C">
          <w:rPr>
            <w:rStyle w:val="apple-converted-space"/>
            <w:rFonts w:cs="David" w:hint="cs"/>
            <w:color w:val="444444"/>
            <w:sz w:val="21"/>
            <w:szCs w:val="21"/>
            <w:shd w:val="clear" w:color="auto" w:fill="FFFFFF"/>
          </w:rPr>
          <w:t> </w:t>
        </w:r>
        <w:r w:rsidR="009946B6" w:rsidRPr="0081243C">
          <w:rPr>
            <w:rStyle w:val="Emphasis"/>
            <w:rFonts w:cs="David" w:hint="cs"/>
            <w:color w:val="444444"/>
            <w:sz w:val="21"/>
            <w:szCs w:val="21"/>
            <w:bdr w:val="none" w:sz="0" w:space="0" w:color="auto" w:frame="1"/>
          </w:rPr>
          <w:t>Pareto front</w:t>
        </w:r>
        <w:r w:rsidR="009946B6" w:rsidRPr="0081243C">
          <w:rPr>
            <w:rStyle w:val="apple-converted-space"/>
            <w:rFonts w:cs="David" w:hint="cs"/>
            <w:i/>
            <w:iCs/>
            <w:color w:val="444444"/>
            <w:sz w:val="21"/>
            <w:szCs w:val="21"/>
            <w:bdr w:val="none" w:sz="0" w:space="0" w:color="auto" w:frame="1"/>
          </w:rPr>
          <w:t> </w:t>
        </w:r>
        <w:r w:rsidR="009946B6" w:rsidRPr="0081243C">
          <w:rPr>
            <w:rFonts w:hint="cs"/>
            <w:shd w:val="clear" w:color="auto" w:fill="FFFFFF"/>
          </w:rPr>
          <w:t>or</w:t>
        </w:r>
        <w:r w:rsidR="009946B6" w:rsidRPr="0081243C">
          <w:rPr>
            <w:rStyle w:val="apple-converted-space"/>
            <w:rFonts w:cs="David" w:hint="cs"/>
            <w:color w:val="444444"/>
            <w:sz w:val="21"/>
            <w:szCs w:val="21"/>
            <w:shd w:val="clear" w:color="auto" w:fill="FFFFFF"/>
          </w:rPr>
          <w:t> </w:t>
        </w:r>
        <w:r w:rsidR="009946B6" w:rsidRPr="0081243C">
          <w:rPr>
            <w:rStyle w:val="Emphasis"/>
            <w:rFonts w:cs="David" w:hint="cs"/>
            <w:color w:val="444444"/>
            <w:sz w:val="21"/>
            <w:szCs w:val="21"/>
            <w:bdr w:val="none" w:sz="0" w:space="0" w:color="auto" w:frame="1"/>
          </w:rPr>
          <w:t>tradeoff surface</w:t>
        </w:r>
      </w:ins>
      <w:ins w:id="815" w:author="Idit Balachsan" w:date="2019-06-11T16:55:00Z">
        <w:r w:rsidR="0060616E">
          <w:rPr>
            <w:rStyle w:val="Emphasis"/>
            <w:rFonts w:cs="David"/>
            <w:color w:val="444444"/>
            <w:sz w:val="21"/>
            <w:szCs w:val="21"/>
            <w:bdr w:val="none" w:sz="0" w:space="0" w:color="auto" w:frame="1"/>
          </w:rPr>
          <w:t xml:space="preserve"> (cite?)</w:t>
        </w:r>
        <w:r w:rsidR="0060616E">
          <w:rPr>
            <w:rStyle w:val="apple-converted-space"/>
            <w:rFonts w:cs="David"/>
            <w:i/>
            <w:iCs/>
            <w:color w:val="444444"/>
            <w:sz w:val="21"/>
            <w:szCs w:val="21"/>
            <w:bdr w:val="none" w:sz="0" w:space="0" w:color="auto" w:frame="1"/>
          </w:rPr>
          <w:t xml:space="preserve">. </w:t>
        </w:r>
      </w:ins>
    </w:p>
    <w:p w14:paraId="076B137B" w14:textId="0C9648FD" w:rsidR="00DA4DB3" w:rsidRPr="00DA4DB3" w:rsidRDefault="00683503" w:rsidP="00E07350">
      <w:pPr>
        <w:ind w:right="-2" w:firstLine="720"/>
        <w:rPr>
          <w:ins w:id="816" w:author="Idit Balachsan" w:date="2019-06-05T13:14:00Z"/>
          <w:rPrChange w:id="817" w:author="Idit Balachsan" w:date="2019-06-05T13:14:00Z">
            <w:rPr>
              <w:ins w:id="818" w:author="Idit Balachsan" w:date="2019-06-05T13:14:00Z"/>
              <w:rFonts w:cs="David"/>
              <w:color w:val="FF0000"/>
            </w:rPr>
          </w:rPrChange>
        </w:rPr>
        <w:pPrChange w:id="819" w:author="Idit Balachsan" w:date="2019-06-11T17:11:00Z">
          <w:pPr>
            <w:ind w:right="-2"/>
          </w:pPr>
        </w:pPrChange>
      </w:pPr>
      <w:ins w:id="820" w:author="Idit Balachsan" w:date="2019-06-11T16:56:00Z">
        <w:r>
          <w:t xml:space="preserve">For the proposed work, </w:t>
        </w:r>
      </w:ins>
      <w:commentRangeStart w:id="821"/>
      <w:ins w:id="822" w:author="Idit Balachsan" w:date="2019-06-11T15:26:00Z">
        <w:r w:rsidR="00760508">
          <w:t>the self-adaptive Borg MOEA</w:t>
        </w:r>
      </w:ins>
      <w:ins w:id="823" w:author="Idit Balachsan" w:date="2019-06-11T16:56:00Z">
        <w:r>
          <w:t xml:space="preserve"> wil</w:t>
        </w:r>
      </w:ins>
      <w:ins w:id="824" w:author="Idit Balachsan" w:date="2019-06-11T16:57:00Z">
        <w:r>
          <w:t>l be used</w:t>
        </w:r>
      </w:ins>
      <w:ins w:id="825" w:author="Idit Balachsan" w:date="2019-06-11T15:26:00Z">
        <w:r w:rsidR="00760508">
          <w:t>.</w:t>
        </w:r>
        <w:r w:rsidR="00760508" w:rsidRPr="008E7043">
          <w:rPr>
            <w:vertAlign w:val="superscript"/>
          </w:rPr>
          <w:fldChar w:fldCharType="begin"/>
        </w:r>
        <w:r w:rsidR="00760508" w:rsidRPr="008E7043">
          <w:rPr>
            <w:vertAlign w:val="superscript"/>
          </w:rPr>
          <w:instrText xml:space="preserve"> NOTEREF _Ref534317035 \h </w:instrText>
        </w:r>
        <w:r w:rsidR="00760508">
          <w:rPr>
            <w:vertAlign w:val="superscript"/>
          </w:rPr>
          <w:instrText xml:space="preserve"> \* MERGEFORMAT </w:instrText>
        </w:r>
        <w:r w:rsidR="00760508" w:rsidRPr="008E7043">
          <w:rPr>
            <w:vertAlign w:val="superscript"/>
          </w:rPr>
        </w:r>
        <w:r w:rsidR="00760508" w:rsidRPr="008E7043">
          <w:rPr>
            <w:vertAlign w:val="superscript"/>
          </w:rPr>
          <w:fldChar w:fldCharType="separate"/>
        </w:r>
        <w:r w:rsidR="00760508">
          <w:rPr>
            <w:vertAlign w:val="superscript"/>
          </w:rPr>
          <w:t>14</w:t>
        </w:r>
        <w:r w:rsidR="00760508" w:rsidRPr="008E7043">
          <w:rPr>
            <w:vertAlign w:val="superscript"/>
          </w:rPr>
          <w:fldChar w:fldCharType="end"/>
        </w:r>
        <w:commentRangeEnd w:id="821"/>
        <w:r w:rsidR="00760508">
          <w:rPr>
            <w:rStyle w:val="CommentReference"/>
          </w:rPr>
          <w:commentReference w:id="821"/>
        </w:r>
        <w:r w:rsidR="00760508">
          <w:t xml:space="preserve"> The Borg MOEA is classified as a hyper-heuristic global</w:t>
        </w:r>
        <w:r w:rsidR="00760508" w:rsidRPr="00363C8D">
          <w:rPr>
            <w:vertAlign w:val="superscript"/>
          </w:rPr>
          <w:fldChar w:fldCharType="begin"/>
        </w:r>
        <w:r w:rsidR="00760508" w:rsidRPr="00363C8D">
          <w:rPr>
            <w:vertAlign w:val="superscript"/>
          </w:rPr>
          <w:instrText xml:space="preserve"> NOTEREF _Ref5005637 \h </w:instrText>
        </w:r>
        <w:r w:rsidR="00760508">
          <w:rPr>
            <w:vertAlign w:val="superscript"/>
          </w:rPr>
          <w:instrText xml:space="preserve"> \* MERGEFORMAT </w:instrText>
        </w:r>
        <w:r w:rsidR="00760508" w:rsidRPr="00363C8D">
          <w:rPr>
            <w:vertAlign w:val="superscript"/>
          </w:rPr>
        </w:r>
        <w:r w:rsidR="00760508" w:rsidRPr="00363C8D">
          <w:rPr>
            <w:vertAlign w:val="superscript"/>
          </w:rPr>
          <w:fldChar w:fldCharType="separate"/>
        </w:r>
        <w:r w:rsidR="00760508">
          <w:rPr>
            <w:vertAlign w:val="superscript"/>
          </w:rPr>
          <w:t>13</w:t>
        </w:r>
        <w:r w:rsidR="00760508" w:rsidRPr="00363C8D">
          <w:rPr>
            <w:vertAlign w:val="superscript"/>
          </w:rPr>
          <w:fldChar w:fldCharType="end"/>
        </w:r>
        <w:r w:rsidR="00760508">
          <w:t xml:space="preserve"> multi</w:t>
        </w:r>
      </w:ins>
      <w:ins w:id="826" w:author="Idit Balachsan" w:date="2019-06-11T16:55:00Z">
        <w:r>
          <w:t>-</w:t>
        </w:r>
      </w:ins>
      <w:ins w:id="827" w:author="Idit Balachsan" w:date="2019-06-11T15:26:00Z">
        <w:r w:rsidR="00760508">
          <w:t xml:space="preserve">objective search tool as it uses internal feedbacks in search progress to dynamically adapt an ensemble search operators (or </w:t>
        </w:r>
      </w:ins>
      <w:ins w:id="828" w:author="Idit Balachsan" w:date="2019-06-11T17:01:00Z">
        <w:r w:rsidR="002F4033">
          <w:t>heuristic</w:t>
        </w:r>
      </w:ins>
      <w:ins w:id="829" w:author="Idit Balachsan" w:date="2019-06-11T15:26:00Z">
        <w:r w:rsidR="00760508">
          <w:t xml:space="preserve">), rewarding those that maximize search progress (i.e., the dominance of new generated solutions). To this end, the Borg utilizes </w:t>
        </w:r>
        <w:r w:rsidR="00760508" w:rsidRPr="00931207">
          <w:rPr>
            <w:rFonts w:ascii="Calibri" w:hAnsi="Calibri" w:cs="Calibri"/>
          </w:rPr>
          <w:t>ε</w:t>
        </w:r>
        <w:r w:rsidR="00760508" w:rsidRPr="00931207">
          <w:t>-dominance</w:t>
        </w:r>
        <w:r w:rsidR="00760508">
          <w:t>,</w:t>
        </w:r>
        <w:r w:rsidR="00760508">
          <w:rPr>
            <w:rStyle w:val="EndnoteReference"/>
          </w:rPr>
          <w:endnoteReference w:id="1"/>
        </w:r>
        <w:r w:rsidR="00760508" w:rsidRPr="00931207">
          <w:t xml:space="preserve"> </w:t>
        </w:r>
        <w:r w:rsidR="00760508" w:rsidRPr="00931207">
          <w:rPr>
            <w:rFonts w:ascii="Calibri" w:hAnsi="Calibri" w:cs="Calibri"/>
          </w:rPr>
          <w:t>ε</w:t>
        </w:r>
        <w:r w:rsidR="00760508" w:rsidRPr="00931207">
          <w:t>-progress</w:t>
        </w:r>
        <w:r w:rsidR="00760508">
          <w:t>,</w:t>
        </w:r>
        <w:r w:rsidR="00760508">
          <w:rPr>
            <w:rStyle w:val="EndnoteReference"/>
          </w:rPr>
          <w:endnoteReference w:id="2"/>
        </w:r>
        <w:r w:rsidR="00760508" w:rsidRPr="00931207">
          <w:t xml:space="preserve"> randomized restart</w:t>
        </w:r>
        <w:r w:rsidR="00760508">
          <w:rPr>
            <w:rStyle w:val="EndnoteReference"/>
          </w:rPr>
          <w:endnoteReference w:id="3"/>
        </w:r>
        <w:r w:rsidR="00760508">
          <w:rPr>
            <w:vertAlign w:val="superscript"/>
          </w:rPr>
          <w:t>,</w:t>
        </w:r>
        <w:r w:rsidR="00760508">
          <w:rPr>
            <w:rStyle w:val="EndnoteReference"/>
          </w:rPr>
          <w:endnoteReference w:id="4"/>
        </w:r>
        <w:r w:rsidR="00760508">
          <w:t xml:space="preserve"> </w:t>
        </w:r>
        <w:r w:rsidR="00760508" w:rsidRPr="00931207">
          <w:t>and auto-adaptive multi</w:t>
        </w:r>
        <w:r w:rsidR="00760508">
          <w:t>-</w:t>
        </w:r>
        <w:r w:rsidR="00760508" w:rsidRPr="00931207">
          <w:t>operator recombin</w:t>
        </w:r>
        <w:r w:rsidR="00760508">
          <w:t>ation</w:t>
        </w:r>
        <w:r w:rsidR="00760508">
          <w:rPr>
            <w:rStyle w:val="EndnoteReference"/>
          </w:rPr>
          <w:endnoteReference w:id="5"/>
        </w:r>
        <w:r w:rsidR="00760508">
          <w:rPr>
            <w:vertAlign w:val="superscript"/>
          </w:rPr>
          <w:t>,</w:t>
        </w:r>
        <w:bookmarkStart w:id="840" w:name="_Ref1639424"/>
        <w:r w:rsidR="00760508">
          <w:rPr>
            <w:rStyle w:val="EndnoteReference"/>
          </w:rPr>
          <w:endnoteReference w:id="6"/>
        </w:r>
        <w:bookmarkEnd w:id="840"/>
        <w:r w:rsidR="00760508">
          <w:t xml:space="preserve"> into a unified framework that has been shown to have a proof of convergence.</w:t>
        </w:r>
        <w:r w:rsidR="00760508">
          <w:rPr>
            <w:rStyle w:val="EndnoteReference"/>
          </w:rPr>
          <w:endnoteReference w:id="7"/>
        </w:r>
        <w:r w:rsidR="00760508" w:rsidRPr="00C075EF">
          <w:rPr>
            <w:vertAlign w:val="superscript"/>
          </w:rPr>
          <w:t>-</w:t>
        </w:r>
        <w:r w:rsidR="00760508" w:rsidRPr="00C075EF">
          <w:rPr>
            <w:rStyle w:val="EndnoteReference"/>
            <w:vanish/>
          </w:rPr>
          <w:endnoteReference w:id="8"/>
        </w:r>
        <w:r w:rsidR="00760508">
          <w:rPr>
            <w:rStyle w:val="EndnoteReference"/>
          </w:rPr>
          <w:endnoteReference w:id="9"/>
        </w:r>
        <w:r w:rsidR="00760508">
          <w:t xml:space="preserve"> The </w:t>
        </w:r>
        <w:r w:rsidR="00760508" w:rsidRPr="00C075EF">
          <w:t>approximate set</w:t>
        </w:r>
        <w:r w:rsidR="00760508">
          <w:t xml:space="preserve">, </w:t>
        </w:r>
        <m:oMath>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760508">
          <w:t xml:space="preserve">, in each iteration, is refined  through the following internally competing </w:t>
        </w:r>
        <w:r w:rsidR="00760508" w:rsidRPr="005B60DD">
          <w:t xml:space="preserve">genetic </w:t>
        </w:r>
        <w:r w:rsidR="00760508">
          <w:t xml:space="preserve">mating and mutation operators: </w:t>
        </w:r>
        <w:r w:rsidR="00760508" w:rsidRPr="00931207">
          <w:t>Simulated Binary (SBX)</w:t>
        </w:r>
        <w:r w:rsidR="00760508">
          <w:rPr>
            <w:rStyle w:val="EndnoteReference"/>
          </w:rPr>
          <w:endnoteReference w:id="10"/>
        </w:r>
        <w:r w:rsidR="00760508" w:rsidRPr="00931207">
          <w:t>,</w:t>
        </w:r>
        <w:r w:rsidR="00760508">
          <w:t xml:space="preserve"> </w:t>
        </w:r>
        <w:r w:rsidR="00760508" w:rsidRPr="00931207">
          <w:t>Patent-Centric (PCX)</w:t>
        </w:r>
        <w:r w:rsidR="00760508">
          <w:rPr>
            <w:rStyle w:val="EndnoteReference"/>
          </w:rPr>
          <w:endnoteReference w:id="11"/>
        </w:r>
        <w:r w:rsidR="00760508" w:rsidRPr="00931207">
          <w:t>, Unimodal Normal Distribution (UNDX)</w:t>
        </w:r>
        <w:r w:rsidR="00760508" w:rsidRPr="004750FA">
          <w:rPr>
            <w:vertAlign w:val="superscript"/>
          </w:rPr>
          <w:fldChar w:fldCharType="begin"/>
        </w:r>
        <w:r w:rsidR="00760508" w:rsidRPr="004750FA">
          <w:rPr>
            <w:vertAlign w:val="superscript"/>
          </w:rPr>
          <w:instrText xml:space="preserve"> NOTEREF _Ref1639424 \h </w:instrText>
        </w:r>
        <w:r w:rsidR="00760508">
          <w:rPr>
            <w:vertAlign w:val="superscript"/>
          </w:rPr>
          <w:instrText xml:space="preserve"> \* MERGEFORMAT </w:instrText>
        </w:r>
        <w:r w:rsidR="00760508" w:rsidRPr="004750FA">
          <w:rPr>
            <w:vertAlign w:val="superscript"/>
          </w:rPr>
        </w:r>
        <w:r w:rsidR="00760508" w:rsidRPr="004750FA">
          <w:rPr>
            <w:vertAlign w:val="superscript"/>
          </w:rPr>
          <w:fldChar w:fldCharType="separate"/>
        </w:r>
        <w:r w:rsidR="00760508">
          <w:rPr>
            <w:vertAlign w:val="superscript"/>
          </w:rPr>
          <w:t>24</w:t>
        </w:r>
        <w:r w:rsidR="00760508" w:rsidRPr="004750FA">
          <w:rPr>
            <w:vertAlign w:val="superscript"/>
          </w:rPr>
          <w:fldChar w:fldCharType="end"/>
        </w:r>
        <w:r w:rsidR="00760508" w:rsidRPr="00931207">
          <w:t xml:space="preserve">, </w:t>
        </w:r>
        <w:r w:rsidR="00760508">
          <w:t xml:space="preserve">and </w:t>
        </w:r>
        <w:r w:rsidR="00760508" w:rsidRPr="00931207">
          <w:t>Simplex (SPX)</w:t>
        </w:r>
        <w:r w:rsidR="00760508">
          <w:rPr>
            <w:rStyle w:val="EndnoteReference"/>
          </w:rPr>
          <w:endnoteReference w:id="12"/>
        </w:r>
        <w:r w:rsidR="00760508">
          <w:t xml:space="preserve"> crossovers, as </w:t>
        </w:r>
        <w:r w:rsidR="00760508">
          <w:lastRenderedPageBreak/>
          <w:t xml:space="preserve">well as </w:t>
        </w:r>
        <w:r w:rsidR="00760508" w:rsidRPr="00931207">
          <w:t>Differential Evolution (DE)</w:t>
        </w:r>
        <w:r w:rsidR="00760508">
          <w:rPr>
            <w:rStyle w:val="EndnoteReference"/>
          </w:rPr>
          <w:endnoteReference w:id="13"/>
        </w:r>
        <w:r w:rsidR="00760508" w:rsidRPr="00931207">
          <w:t>, and Uniform Mutation (UM)</w:t>
        </w:r>
        <w:r w:rsidR="00760508">
          <w:rPr>
            <w:rStyle w:val="EndnoteReference"/>
          </w:rPr>
          <w:endnoteReference w:id="14"/>
        </w:r>
        <w:r w:rsidR="00760508" w:rsidRPr="00931207">
          <w:t xml:space="preserve">. </w:t>
        </w:r>
        <w:r w:rsidR="00760508">
          <w:t>The Borg MOEA auto-adapts the probability of which genetic operators to use, according to the operators’ offspring’s success rate in previous iterations. To avoid a convergence of the algorithm to a local minimum, a stochastic restart mechanism exploiting Uniform Mutation is built into the BORG MOEA to automatically detect and avoid pre-mature convergence to a local optimum and to achieve a diverse se</w:t>
        </w:r>
        <w:r w:rsidR="00760508" w:rsidRPr="00BF1A46">
          <w:t>t of solutions.</w:t>
        </w:r>
        <w:r w:rsidR="00760508" w:rsidRPr="00012F8E">
          <w:rPr>
            <w:vertAlign w:val="superscript"/>
          </w:rPr>
          <w:fldChar w:fldCharType="begin"/>
        </w:r>
        <w:r w:rsidR="00760508" w:rsidRPr="00BF1A46">
          <w:rPr>
            <w:vertAlign w:val="superscript"/>
          </w:rPr>
          <w:instrText xml:space="preserve"> NOTEREF _Ref534317035 \h  \* MERGEFORMAT </w:instrText>
        </w:r>
        <w:r w:rsidR="00760508" w:rsidRPr="00012F8E">
          <w:rPr>
            <w:vertAlign w:val="superscript"/>
          </w:rPr>
        </w:r>
        <w:r w:rsidR="00760508" w:rsidRPr="00012F8E">
          <w:rPr>
            <w:vertAlign w:val="superscript"/>
          </w:rPr>
          <w:fldChar w:fldCharType="separate"/>
        </w:r>
        <w:r w:rsidR="00760508">
          <w:rPr>
            <w:vertAlign w:val="superscript"/>
          </w:rPr>
          <w:t>14</w:t>
        </w:r>
        <w:r w:rsidR="00760508" w:rsidRPr="00012F8E">
          <w:rPr>
            <w:vertAlign w:val="superscript"/>
          </w:rPr>
          <w:fldChar w:fldCharType="end"/>
        </w:r>
      </w:ins>
      <w:bookmarkStart w:id="859" w:name="_GoBack"/>
      <w:bookmarkEnd w:id="859"/>
    </w:p>
    <w:p w14:paraId="0F0BE9D7" w14:textId="77777777" w:rsidR="00A4714A" w:rsidRDefault="00A4714A" w:rsidP="00937E3F">
      <w:pPr>
        <w:pStyle w:val="Heading2"/>
      </w:pPr>
    </w:p>
    <w:p w14:paraId="04B98998" w14:textId="6E961761" w:rsidR="00B37986" w:rsidRPr="00A10451" w:rsidRDefault="00B37986" w:rsidP="00937E3F">
      <w:pPr>
        <w:pStyle w:val="Heading2"/>
      </w:pPr>
      <w:commentRangeStart w:id="860"/>
      <w:commentRangeStart w:id="861"/>
      <w:r w:rsidRPr="00A10451">
        <w:rPr>
          <w:rFonts w:hint="cs"/>
        </w:rPr>
        <w:t>Methodology – problem formulation and optimization</w:t>
      </w:r>
    </w:p>
    <w:p w14:paraId="38B6486C" w14:textId="324BA9A5" w:rsidR="00446642" w:rsidRPr="00A10451" w:rsidRDefault="00446642" w:rsidP="00760508">
      <w:pPr>
        <w:pStyle w:val="Heading3"/>
      </w:pPr>
      <w:r w:rsidRPr="00A10451">
        <w:rPr>
          <w:rFonts w:hint="cs"/>
        </w:rPr>
        <w:t>General formulation</w:t>
      </w:r>
      <w:commentRangeEnd w:id="860"/>
      <w:r w:rsidR="008056AF">
        <w:rPr>
          <w:rStyle w:val="CommentReference"/>
          <w:rFonts w:eastAsia="Times New Roman" w:cs="Times New Roman"/>
          <w:b w:val="0"/>
          <w:color w:val="auto"/>
        </w:rPr>
        <w:commentReference w:id="860"/>
      </w:r>
      <w:commentRangeEnd w:id="861"/>
      <w:r w:rsidR="00561AB9">
        <w:rPr>
          <w:rStyle w:val="CommentReference"/>
          <w:rFonts w:eastAsia="Times New Roman" w:cs="Times New Roman"/>
          <w:b w:val="0"/>
          <w:color w:val="auto"/>
        </w:rPr>
        <w:commentReference w:id="861"/>
      </w:r>
    </w:p>
    <w:p w14:paraId="25F63853" w14:textId="4AD71BEC"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region of interest</w:t>
      </w:r>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 xml:space="preserve">place our network of sensors </w:t>
      </w:r>
      <w:ins w:id="862" w:author="Idit Balachsan" w:date="2019-06-05T10:57:00Z">
        <w:r w:rsidR="00636A48">
          <w:rPr>
            <w:rFonts w:cs="David"/>
          </w:rPr>
          <w:t>at</w:t>
        </w:r>
      </w:ins>
      <w:r w:rsidRPr="00A10451">
        <w:rPr>
          <w:rFonts w:cs="David" w:hint="cs"/>
        </w:rPr>
        <w:t xml:space="preserve">. Let </w:t>
      </w:r>
      <m:oMath>
        <m:r>
          <m:rPr>
            <m:sty m:val="p"/>
          </m:rPr>
          <w:rPr>
            <w:rFonts w:ascii="Cambria Math" w:hAnsi="Cambria Math" w:cs="David" w:hint="cs"/>
            <w:color w:val="000000" w:themeColor="text1"/>
          </w:rPr>
          <m:t>{S}</m:t>
        </m:r>
      </m:oMath>
      <w:r w:rsidRPr="00A10451">
        <w:rPr>
          <w:rFonts w:cs="David" w:hint="cs"/>
        </w:rPr>
        <w:t xml:space="preserve"> 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p w14:paraId="7C78BE4B" w14:textId="15E2AFDE" w:rsidR="00C419E3" w:rsidRPr="00B968DA" w:rsidRDefault="00C57C78"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276DC204"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63" w:author="Idit Balachsan" w:date="2019-06-05T11:04:00Z">
              <w:r w:rsidR="009B3DA0">
                <w:rPr>
                  <w:rFonts w:cs="David"/>
                  <w:noProof/>
                  <w:color w:val="000000"/>
                </w:rPr>
                <w:t>2</w:t>
              </w:r>
            </w:ins>
            <w:r w:rsidRPr="00A10451">
              <w:rPr>
                <w:rFonts w:cs="David" w:hint="cs"/>
                <w:color w:val="000000"/>
              </w:rPr>
              <w:fldChar w:fldCharType="end"/>
            </w:r>
            <w:r w:rsidRPr="00A10451">
              <w:rPr>
                <w:rFonts w:cs="David" w:hint="cs"/>
                <w:color w:val="000000"/>
              </w:rPr>
              <w:t>)</w:t>
            </w:r>
          </w:p>
        </w:tc>
      </w:tr>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C57C78"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023CDEEA"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64" w:author="Idit Balachsan" w:date="2019-06-05T11:04:00Z">
              <w:r w:rsidR="009B3DA0">
                <w:rPr>
                  <w:rFonts w:cs="David"/>
                  <w:noProof/>
                  <w:color w:val="000000"/>
                </w:rPr>
                <w:t>3</w:t>
              </w:r>
            </w:ins>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760508">
      <w:pPr>
        <w:pStyle w:val="Heading3"/>
      </w:pPr>
      <w:r w:rsidRPr="00A10451">
        <w:rPr>
          <w:rFonts w:hint="cs"/>
        </w:rPr>
        <w:t>Pairwise Euclidean distance (PED)</w:t>
      </w:r>
    </w:p>
    <w:p w14:paraId="068BADEB" w14:textId="5247D880" w:rsidR="00C419E3" w:rsidRPr="00BE5FE7" w:rsidRDefault="00930E6B" w:rsidP="00607AE0">
      <w:pPr>
        <w:ind w:right="-2"/>
        <w:rPr>
          <w:rFonts w:cs="David"/>
          <w:color w:val="000000"/>
        </w:rPr>
      </w:pPr>
      <w:ins w:id="865" w:author="Idit Balachsan" w:date="2019-06-04T17:43:00Z">
        <w:r>
          <w:rPr>
            <w:rFonts w:cs="David"/>
            <w:color w:val="000000"/>
          </w:rPr>
          <w:t xml:space="preserve">With the objective of </w:t>
        </w:r>
      </w:ins>
      <w:ins w:id="866" w:author="Idit Balachsan" w:date="2019-06-04T17:44:00Z">
        <w:r w:rsidR="001C5E60">
          <w:rPr>
            <w:rFonts w:cs="David"/>
            <w:color w:val="000000"/>
          </w:rPr>
          <w:t xml:space="preserve">finding </w:t>
        </w:r>
      </w:ins>
      <w:ins w:id="867" w:author="Idit Balachsan" w:date="2019-06-04T17:46:00Z">
        <w:r w:rsidR="001C5E60">
          <w:rPr>
            <w:rFonts w:cs="David"/>
            <w:color w:val="000000"/>
          </w:rPr>
          <w:t xml:space="preserve">a possible </w:t>
        </w:r>
        <w:r w:rsidR="001C5E60">
          <w:t>increase in industrial gas emission</w:t>
        </w:r>
        <w:r w:rsidR="009C4117">
          <w:t xml:space="preserve">s, </w:t>
        </w:r>
      </w:ins>
      <w:ins w:id="868" w:author="Idit Balachsan" w:date="2019-06-04T17:47:00Z">
        <w:r w:rsidR="009C4117">
          <w:t xml:space="preserve">a criterion </w:t>
        </w:r>
      </w:ins>
      <w:ins w:id="869" w:author="Idit Balachsan" w:date="2019-06-04T21:21:00Z">
        <w:r w:rsidR="00ED3F83">
          <w:t xml:space="preserve">that </w:t>
        </w:r>
      </w:ins>
      <w:ins w:id="870" w:author="Idit Balachsan" w:date="2019-06-04T21:23:00Z">
        <w:r w:rsidR="00ED3F83" w:rsidRPr="00ED3F83">
          <w:t>incorporate</w:t>
        </w:r>
        <w:r w:rsidR="00ED3F83">
          <w:t>s</w:t>
        </w:r>
        <w:r w:rsidR="00ED3F83" w:rsidRPr="00ED3F83">
          <w:t xml:space="preserve"> </w:t>
        </w:r>
        <w:r w:rsidR="00ED3F83">
          <w:t xml:space="preserve">the </w:t>
        </w:r>
      </w:ins>
      <w:ins w:id="871" w:author="Idit Balachsan" w:date="2019-06-04T17:47:00Z">
        <w:r w:rsidR="00C8720C">
          <w:t xml:space="preserve">sensitivity of the deployed network to </w:t>
        </w:r>
      </w:ins>
      <w:ins w:id="872" w:author="Idit Balachsan" w:date="2019-06-04T17:48:00Z">
        <w:r w:rsidR="001F4544">
          <w:t xml:space="preserve">changes in the </w:t>
        </w:r>
      </w:ins>
      <w:ins w:id="873" w:author="Idit Balachsan" w:date="2019-06-04T18:05:00Z">
        <w:r w:rsidR="0086238D">
          <w:t>source term</w:t>
        </w:r>
      </w:ins>
      <w:ins w:id="874" w:author="Idit Balachsan" w:date="2019-06-04T17:48:00Z">
        <w:r w:rsidR="001F4544">
          <w:t xml:space="preserve"> needs to be defined. </w:t>
        </w:r>
      </w:ins>
      <w:r w:rsidR="001F12EC">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sidR="001F12EC">
        <w:rPr>
          <w:rFonts w:cs="David"/>
          <w:color w:val="000000"/>
        </w:rPr>
        <w:t xml:space="preserve">respond to slight changes in the source term. </w:t>
      </w:r>
      <w:r w:rsidR="00C419E3" w:rsidRPr="00A10451">
        <w:rPr>
          <w:rFonts w:cs="David" w:hint="cs"/>
          <w:color w:val="000000"/>
        </w:rPr>
        <w:t xml:space="preserve">The </w:t>
      </w:r>
      <w:r w:rsidR="00C419E3" w:rsidRPr="00A10451">
        <w:rPr>
          <w:rFonts w:cs="David" w:hint="cs"/>
          <w:color w:val="000000"/>
        </w:rPr>
        <w:lastRenderedPageBreak/>
        <w:t xml:space="preserve">criterion is the pairwise Euclidean distance (PED) </w:t>
      </w:r>
      <w:r w:rsidR="00C419E3" w:rsidRPr="00A10451">
        <w:rPr>
          <w:rFonts w:cs="David" w:hint="cs"/>
          <w:color w:val="000000" w:themeColor="text1"/>
        </w:rPr>
        <w:t>between calculated readings of two sensor network sets with different number of active sources. Th</w:t>
      </w:r>
      <w:ins w:id="875" w:author="Idit Balachsan" w:date="2019-06-05T11:01:00Z">
        <w:r w:rsidR="00636A48">
          <w:rPr>
            <w:rFonts w:cs="David"/>
            <w:color w:val="000000" w:themeColor="text1"/>
          </w:rPr>
          <w:t>at</w:t>
        </w:r>
      </w:ins>
      <w:r w:rsidR="00C419E3" w:rsidRPr="00A10451">
        <w:rPr>
          <w:rFonts w:cs="David" w:hint="cs"/>
          <w:color w:val="000000" w:themeColor="text1"/>
        </w:rPr>
        <w:t xml:space="preserve"> PED </w:t>
      </w:r>
      <w:r w:rsidR="001F12EC">
        <w:rPr>
          <w:rFonts w:cs="David"/>
          <w:color w:val="000000" w:themeColor="text1"/>
        </w:rPr>
        <w:t xml:space="preserve">value </w:t>
      </w:r>
      <w:r w:rsidR="00C419E3" w:rsidRPr="00A10451">
        <w:rPr>
          <w:rFonts w:cs="David" w:hint="cs"/>
          <w:color w:val="000000" w:themeColor="text1"/>
        </w:rPr>
        <w:t>of two sets of active sources</w:t>
      </w:r>
      <w:ins w:id="876" w:author="Idit Balachsan" w:date="2019-06-04T17:37:00Z">
        <w:r>
          <w:rPr>
            <w:rFonts w:cs="David"/>
            <w:color w:val="000000" w:themeColor="text1"/>
          </w:rPr>
          <w:t>,</w:t>
        </w:r>
      </w:ins>
      <w:r w:rsidR="00C419E3" w:rsidRPr="00A10451">
        <w:rPr>
          <w:rFonts w:cs="David" w:hint="cs"/>
          <w:color w:val="000000" w:themeColor="text1"/>
        </w:rPr>
        <w:t xml:space="preserve"> </w:t>
      </w:r>
      <w:r w:rsidR="001F12EC">
        <w:rPr>
          <w:rFonts w:cs="David"/>
          <w:color w:val="000000" w:themeColor="text1"/>
        </w:rPr>
        <w:t xml:space="preserve">as measured with the same WDESN having </w:t>
      </w:r>
      <w:r w:rsidR="00C419E3" w:rsidRPr="00A10451">
        <w:rPr>
          <w:rFonts w:cs="David" w:hint="cs"/>
          <w:color w:val="000000" w:themeColor="text1"/>
        </w:rPr>
        <w:t>different {S}' and {S}"</w:t>
      </w:r>
      <w:ins w:id="877" w:author="Idit Balachsan" w:date="2019-06-04T17:37:00Z">
        <w:r>
          <w:rPr>
            <w:rFonts w:cs="David"/>
            <w:color w:val="000000" w:themeColor="text1"/>
          </w:rPr>
          <w:t>,</w:t>
        </w:r>
      </w:ins>
      <w:r w:rsidR="00C419E3" w:rsidRPr="00A10451">
        <w:rPr>
          <w:rFonts w:cs="David" w:hint="cs"/>
          <w:color w:val="000000" w:themeColor="text1"/>
        </w:rPr>
        <w:t xml:space="preserve"> is</w:t>
      </w:r>
      <w:r w:rsidR="001F12EC">
        <w:rPr>
          <w:rFonts w:cs="David"/>
          <w:color w:val="000000" w:themeColor="text1"/>
        </w:rPr>
        <w:t xml:space="preserve"> </w:t>
      </w:r>
      <w:ins w:id="878" w:author="Idit Balachsan" w:date="2019-06-05T11:05:00Z">
        <w:r w:rsidR="009B3DA0">
          <w:rPr>
            <w:rFonts w:cs="David"/>
            <w:color w:val="000000" w:themeColor="text1"/>
          </w:rPr>
          <w:t>given by</w:t>
        </w:r>
      </w:ins>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p w14:paraId="41D84880" w14:textId="2704A040" w:rsidR="001A19D8" w:rsidRPr="00D151B4" w:rsidRDefault="00C57C78"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m:oMath>
            </m:oMathPara>
          </w:p>
        </w:tc>
        <w:tc>
          <w:tcPr>
            <w:tcW w:w="843" w:type="dxa"/>
            <w:vAlign w:val="center"/>
          </w:tcPr>
          <w:p w14:paraId="216236EF" w14:textId="1175BC44"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879" w:author="Idit Balachsan" w:date="2019-06-05T11:04:00Z">
              <w:r w:rsidR="009B3DA0">
                <w:rPr>
                  <w:rFonts w:cs="David"/>
                  <w:noProof/>
                  <w:color w:val="000000"/>
                </w:rPr>
                <w:t>4</w:t>
              </w:r>
            </w:ins>
            <w:r w:rsidRPr="00A10451">
              <w:rPr>
                <w:rFonts w:cs="David" w:hint="cs"/>
                <w:color w:val="000000"/>
              </w:rPr>
              <w:fldChar w:fldCharType="end"/>
            </w:r>
            <w:r w:rsidRPr="00A10451">
              <w:rPr>
                <w:rFonts w:cs="David" w:hint="cs"/>
                <w:color w:val="000000"/>
              </w:rPr>
              <w:t>)</w:t>
            </w:r>
          </w:p>
        </w:tc>
      </w:tr>
    </w:tbl>
    <w:p w14:paraId="529F0131" w14:textId="6D708E84" w:rsidR="008F6ABD" w:rsidRPr="00FA4AA9" w:rsidRDefault="00915D7A" w:rsidP="00227F69">
      <w:pPr>
        <w:ind w:right="-2"/>
        <w:rPr>
          <w:ins w:id="880" w:author="Idit Balachsan" w:date="2019-06-04T22:11:00Z"/>
          <w:rFonts w:cs="David"/>
          <w:color w:val="000000" w:themeColor="text1"/>
        </w:rPr>
      </w:pPr>
      <w:ins w:id="881" w:author="Idit Balachsan" w:date="2019-06-04T22:05:00Z">
        <w:r>
          <w:rPr>
            <w:rFonts w:cs="David"/>
            <w:color w:val="000000" w:themeColor="text1"/>
          </w:rPr>
          <w:t>A</w:t>
        </w:r>
      </w:ins>
      <w:r w:rsidR="00C419E3" w:rsidRPr="00A10451">
        <w:rPr>
          <w:rFonts w:cs="David" w:hint="cs"/>
          <w:color w:val="000000" w:themeColor="text1"/>
        </w:rPr>
        <w:t xml:space="preserve"> network set </w:t>
      </w:r>
      <w:ins w:id="882" w:author="Idit Balachsan" w:date="2019-06-04T22:05:00Z">
        <w:r>
          <w:rPr>
            <w:rFonts w:cs="David"/>
            <w:color w:val="000000" w:themeColor="text1"/>
          </w:rPr>
          <w:t>that is</w:t>
        </w:r>
        <w:r w:rsidRPr="00A10451">
          <w:rPr>
            <w:rFonts w:cs="David" w:hint="cs"/>
            <w:color w:val="000000" w:themeColor="text1"/>
          </w:rPr>
          <w:t xml:space="preserve"> </w:t>
        </w:r>
      </w:ins>
      <w:ins w:id="883" w:author="Idit Balachsan" w:date="2019-06-04T18:02:00Z">
        <w:r w:rsidR="00306584">
          <w:rPr>
            <w:rFonts w:cs="David"/>
            <w:color w:val="000000" w:themeColor="text1"/>
          </w:rPr>
          <w:t>sensitive</w:t>
        </w:r>
      </w:ins>
      <w:ins w:id="884" w:author="Idit Balachsan" w:date="2019-06-04T18:04:00Z">
        <w:r w:rsidR="0086238D">
          <w:rPr>
            <w:rFonts w:cs="David"/>
            <w:color w:val="000000" w:themeColor="text1"/>
          </w:rPr>
          <w:t xml:space="preserve"> to changes in the source</w:t>
        </w:r>
      </w:ins>
      <w:ins w:id="885" w:author="Idit Balachsan" w:date="2019-06-04T18:05:00Z">
        <w:r w:rsidR="00BB76AC">
          <w:rPr>
            <w:rFonts w:cs="David"/>
            <w:color w:val="000000" w:themeColor="text1"/>
          </w:rPr>
          <w:t xml:space="preserve"> term</w:t>
        </w:r>
      </w:ins>
      <w:ins w:id="886" w:author="Idit Balachsan" w:date="2019-06-04T22:06:00Z">
        <w:r>
          <w:rPr>
            <w:rFonts w:cs="David"/>
            <w:color w:val="000000" w:themeColor="text1"/>
          </w:rPr>
          <w:t xml:space="preserve"> will produce </w:t>
        </w:r>
      </w:ins>
      <w:ins w:id="887" w:author="Idit Balachsan" w:date="2019-06-04T18:05:00Z">
        <w:r w:rsidR="00BB76AC">
          <w:rPr>
            <w:rFonts w:cs="David"/>
            <w:color w:val="000000" w:themeColor="text1"/>
          </w:rPr>
          <w:t>high PED values</w:t>
        </w:r>
      </w:ins>
      <w:ins w:id="888" w:author="Idit Balachsan" w:date="2019-06-04T22:06:00Z">
        <w:r>
          <w:rPr>
            <w:rFonts w:cs="David"/>
            <w:color w:val="000000" w:themeColor="text1"/>
          </w:rPr>
          <w:t xml:space="preserve">. </w:t>
        </w:r>
        <w:r w:rsidR="008F6ABD" w:rsidRPr="00A10451">
          <w:rPr>
            <w:rFonts w:cs="David" w:hint="cs"/>
            <w:color w:val="000000" w:themeColor="text1"/>
          </w:rPr>
          <w:t xml:space="preserve">On the other hand, low PED values will characterize a </w:t>
        </w:r>
      </w:ins>
      <w:ins w:id="889" w:author="Idit Balachsan" w:date="2019-06-04T22:13:00Z">
        <w:r w:rsidR="003F4D67">
          <w:rPr>
            <w:rFonts w:cs="David"/>
            <w:color w:val="000000" w:themeColor="text1"/>
          </w:rPr>
          <w:t xml:space="preserve">non-sensitive </w:t>
        </w:r>
      </w:ins>
      <w:ins w:id="890" w:author="Idit Balachsan" w:date="2019-06-04T22:06:00Z">
        <w:r w:rsidR="008F6ABD" w:rsidRPr="00A10451">
          <w:rPr>
            <w:rFonts w:cs="David" w:hint="cs"/>
            <w:color w:val="000000" w:themeColor="text1"/>
          </w:rPr>
          <w:t xml:space="preserve">network of </w:t>
        </w:r>
      </w:ins>
      <w:ins w:id="891" w:author="Idit Balachsan" w:date="2019-06-04T22:16:00Z">
        <w:r w:rsidR="00EC1E67" w:rsidRPr="00A10451">
          <w:rPr>
            <w:rFonts w:cs="David"/>
            <w:color w:val="000000" w:themeColor="text1"/>
          </w:rPr>
          <w:t>sensors</w:t>
        </w:r>
        <w:r w:rsidR="00EC1E67">
          <w:rPr>
            <w:rFonts w:cs="David"/>
            <w:color w:val="000000" w:themeColor="text1"/>
          </w:rPr>
          <w:t xml:space="preserve"> and</w:t>
        </w:r>
      </w:ins>
      <w:ins w:id="892" w:author="Idit Balachsan" w:date="2019-06-04T22:14:00Z">
        <w:r w:rsidR="00227F69">
          <w:rPr>
            <w:rFonts w:cs="David"/>
            <w:color w:val="000000" w:themeColor="text1"/>
          </w:rPr>
          <w:t xml:space="preserve"> </w:t>
        </w:r>
      </w:ins>
      <w:ins w:id="893" w:author="Idit Balachsan" w:date="2019-06-04T22:16:00Z">
        <w:r w:rsidR="00EC1E67">
          <w:rPr>
            <w:rFonts w:cs="David"/>
            <w:color w:val="000000" w:themeColor="text1"/>
          </w:rPr>
          <w:t xml:space="preserve">might </w:t>
        </w:r>
      </w:ins>
      <w:ins w:id="894" w:author="Idit Balachsan" w:date="2019-06-04T22:14:00Z">
        <w:r w:rsidR="00227F69">
          <w:rPr>
            <w:rFonts w:cs="David"/>
            <w:color w:val="000000" w:themeColor="text1"/>
          </w:rPr>
          <w:t xml:space="preserve">indicate on low </w:t>
        </w:r>
      </w:ins>
      <w:ins w:id="895" w:author="Idit Balachsan" w:date="2019-06-04T22:15:00Z">
        <w:r w:rsidR="00227F69">
          <w:rPr>
            <w:rFonts w:cs="David"/>
            <w:color w:val="000000" w:themeColor="text1"/>
          </w:rPr>
          <w:t xml:space="preserve">ability </w:t>
        </w:r>
      </w:ins>
      <w:ins w:id="896" w:author="Idit Balachsan" w:date="2019-06-05T11:06:00Z">
        <w:r w:rsidR="0007354A">
          <w:rPr>
            <w:rFonts w:cs="David"/>
            <w:color w:val="000000" w:themeColor="text1"/>
          </w:rPr>
          <w:t xml:space="preserve">of such network </w:t>
        </w:r>
      </w:ins>
      <w:ins w:id="897" w:author="Idit Balachsan" w:date="2019-06-04T22:15:00Z">
        <w:r w:rsidR="00227F69">
          <w:rPr>
            <w:rFonts w:cs="David"/>
            <w:color w:val="000000" w:themeColor="text1"/>
          </w:rPr>
          <w:t xml:space="preserve">to </w:t>
        </w:r>
      </w:ins>
      <w:ins w:id="898" w:author="Idit Balachsan" w:date="2019-06-04T22:08:00Z">
        <w:r w:rsidR="008F6ABD">
          <w:t xml:space="preserve">resolve </w:t>
        </w:r>
      </w:ins>
      <w:ins w:id="899" w:author="Idit Balachsan" w:date="2019-06-04T22:09:00Z">
        <w:r w:rsidR="0008619D">
          <w:t xml:space="preserve">the </w:t>
        </w:r>
      </w:ins>
      <w:ins w:id="900" w:author="Idit Balachsan" w:date="2019-06-04T22:08:00Z">
        <w:r w:rsidR="008F6ABD">
          <w:t xml:space="preserve">specific </w:t>
        </w:r>
      </w:ins>
      <w:ins w:id="901" w:author="Idit Balachsan" w:date="2019-06-04T22:11:00Z">
        <w:r w:rsidR="005C7200">
          <w:t>source term estimation problem</w:t>
        </w:r>
      </w:ins>
      <w:ins w:id="902" w:author="Idit Balachsan" w:date="2019-06-04T22:15:00Z">
        <w:r w:rsidR="00227F69">
          <w:t xml:space="preserve">. </w:t>
        </w:r>
      </w:ins>
    </w:p>
    <w:p w14:paraId="5D76A521" w14:textId="2BA9D0D6" w:rsidR="00446642" w:rsidRPr="00A10451" w:rsidRDefault="00446642" w:rsidP="001C09D6">
      <w:pPr>
        <w:rPr>
          <w:rFonts w:cs="David"/>
        </w:rPr>
      </w:pPr>
    </w:p>
    <w:p w14:paraId="4FC7A0CD" w14:textId="5C6C8760" w:rsidR="000B666F" w:rsidRDefault="00291250" w:rsidP="00760508">
      <w:pPr>
        <w:pStyle w:val="Heading3"/>
        <w:rPr>
          <w:ins w:id="903" w:author="Idit Balachsan" w:date="2019-06-11T15:34:00Z"/>
        </w:rPr>
      </w:pPr>
      <w:r>
        <w:t>P</w:t>
      </w:r>
      <w:r w:rsidR="00446642" w:rsidRPr="00A10451">
        <w:rPr>
          <w:rFonts w:hint="cs"/>
        </w:rPr>
        <w:t>roblem formulation</w:t>
      </w:r>
    </w:p>
    <w:p w14:paraId="07946CA3" w14:textId="77777777" w:rsidR="00760508" w:rsidRPr="00760508" w:rsidDel="00760508" w:rsidRDefault="00760508" w:rsidP="00760508">
      <w:pPr>
        <w:rPr>
          <w:del w:id="904" w:author="Idit Balachsan" w:date="2019-06-11T15:38:00Z"/>
        </w:rPr>
        <w:pPrChange w:id="905" w:author="Idit Balachsan" w:date="2019-06-11T15:34:00Z">
          <w:pPr>
            <w:pStyle w:val="Heading3"/>
          </w:pPr>
        </w:pPrChange>
      </w:pPr>
    </w:p>
    <w:p w14:paraId="2DBF7E39" w14:textId="3DDDE202" w:rsidR="00D151B4" w:rsidRPr="001C3EF7" w:rsidRDefault="00967170" w:rsidP="001C3EF7">
      <w:pPr>
        <w:rPr>
          <w:rPrChange w:id="906" w:author="Idit Balachsan" w:date="2019-06-11T15:42:00Z">
            <w:rPr>
              <w:rFonts w:cs="David"/>
              <w:color w:val="000000" w:themeColor="text1"/>
            </w:rPr>
          </w:rPrChange>
        </w:rPr>
      </w:pPr>
      <w:r w:rsidRPr="00A10451">
        <w:rPr>
          <w:rFonts w:cs="David" w:hint="cs"/>
        </w:rPr>
        <w:t xml:space="preserve">In our problem, we </w:t>
      </w:r>
      <w:r w:rsidR="005016A9">
        <w:rPr>
          <w:rFonts w:cs="David"/>
        </w:rPr>
        <w:t xml:space="preserve">aim </w:t>
      </w:r>
      <w:ins w:id="907" w:author="Idit Balachsan" w:date="2019-06-04T17:31:00Z">
        <w:r w:rsidR="006C14B9">
          <w:rPr>
            <w:rFonts w:cs="David"/>
          </w:rPr>
          <w:t>at</w:t>
        </w:r>
        <w:r w:rsidR="006C14B9" w:rsidRPr="00A10451">
          <w:rPr>
            <w:rFonts w:cs="David" w:hint="cs"/>
          </w:rPr>
          <w:t xml:space="preserve"> </w:t>
        </w:r>
      </w:ins>
      <w:r w:rsidRPr="00A10451">
        <w:rPr>
          <w:rFonts w:cs="David" w:hint="cs"/>
        </w:rPr>
        <w:t>find</w:t>
      </w:r>
      <w:ins w:id="908" w:author="Idit Balachsan" w:date="2019-06-04T17:31:00Z">
        <w:r w:rsidR="006C14B9">
          <w:rPr>
            <w:rFonts w:cs="David"/>
          </w:rPr>
          <w:t>ing</w:t>
        </w:r>
      </w:ins>
      <w:r w:rsidRPr="00A10451">
        <w:rPr>
          <w:rFonts w:cs="David" w:hint="cs"/>
        </w:rPr>
        <w:t xml:space="preserve">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and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1D2D3B" w:rsidRPr="00A10451">
        <w:rPr>
          <w:rFonts w:cs="David" w:hint="cs"/>
        </w:rPr>
        <w:t xml:space="preserve">. 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two sets of active sources with different sizes {S}' 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ins w:id="909" w:author="Idit Balachsan" w:date="2019-06-05T11:09:00Z">
        <w:r w:rsidR="00873505">
          <w:rPr>
            <w:rFonts w:cs="David"/>
            <w:color w:val="FF0000"/>
          </w:rPr>
          <w:t>4</w:t>
        </w:r>
      </w:ins>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ins w:id="910" w:author="Idit Balachsan" w:date="2019-06-05T11:12:00Z">
        <w:r w:rsidR="00873505">
          <w:rPr>
            <w:rFonts w:cs="David"/>
            <w:color w:val="000000" w:themeColor="text1"/>
          </w:rPr>
          <w:t>generate</w:t>
        </w:r>
        <w:r w:rsidR="00873505" w:rsidRPr="00A10451">
          <w:rPr>
            <w:rFonts w:cs="David" w:hint="cs"/>
            <w:color w:val="000000" w:themeColor="text1"/>
          </w:rPr>
          <w:t xml:space="preserve"> </w:t>
        </w:r>
      </w:ins>
      <w:r w:rsidR="00364CB2" w:rsidRPr="00A10451">
        <w:rPr>
          <w:rFonts w:cs="David" w:hint="cs"/>
          <w:color w:val="000000" w:themeColor="text1"/>
        </w:rPr>
        <w:t>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sensors </w:t>
      </w:r>
      <w:r w:rsidR="008D7D4C" w:rsidRPr="00A10451">
        <w:rPr>
          <w:rFonts w:cs="David" w:hint="cs"/>
          <w:color w:val="000000" w:themeColor="text1"/>
        </w:rPr>
        <w:t xml:space="preserve">to </w:t>
      </w:r>
      <w:ins w:id="911" w:author="Idit Balachsan" w:date="2019-06-05T11:15:00Z">
        <w:r w:rsidR="00873505">
          <w:rPr>
            <w:rFonts w:cs="David"/>
            <w:color w:val="000000" w:themeColor="text1"/>
          </w:rPr>
          <w:t xml:space="preserve">detect </w:t>
        </w:r>
        <w:r w:rsidR="00873505">
          <w:rPr>
            <w:rFonts w:cs="David"/>
            <w:color w:val="000000"/>
          </w:rPr>
          <w:t>changes</w:t>
        </w:r>
        <w:r w:rsidR="00873505">
          <w:rPr>
            <w:rFonts w:cs="David"/>
            <w:color w:val="000000"/>
          </w:rPr>
          <w:t xml:space="preserve"> </w:t>
        </w:r>
        <w:r w:rsidR="00873505">
          <w:t>in industrial</w:t>
        </w:r>
        <w:r w:rsidR="00A3004B">
          <w:t xml:space="preserve"> </w:t>
        </w:r>
      </w:ins>
      <w:ins w:id="912" w:author="Idit Balachsan" w:date="2019-06-05T11:21:00Z">
        <w:r w:rsidR="00A3004B">
          <w:t>gas emissions.</w:t>
        </w:r>
        <w:r w:rsidR="00E46E5E">
          <w:t xml:space="preserve"> </w:t>
        </w:r>
      </w:ins>
      <w:r w:rsidR="0036719E" w:rsidRPr="00A10451">
        <w:rPr>
          <w:rFonts w:cs="David" w:hint="cs"/>
        </w:rPr>
        <w:t xml:space="preserve">The first objective 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C57C78"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38126D6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913" w:author="Idit Balachsan" w:date="2019-06-05T11:25:00Z">
              <w:r w:rsidR="005C0467">
                <w:rPr>
                  <w:rFonts w:cs="David"/>
                  <w:noProof/>
                  <w:color w:val="000000"/>
                </w:rPr>
                <w:t>5</w:t>
              </w:r>
            </w:ins>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69B855FE" w14:textId="22527612" w:rsidR="00D151B4" w:rsidRDefault="001B5B9A" w:rsidP="00E46E5E">
      <w:pPr>
        <w:rPr>
          <w:rFonts w:cs="David"/>
        </w:rPr>
      </w:pPr>
      <w:r w:rsidRPr="00A10451">
        <w:rPr>
          <w:rFonts w:cs="David" w:hint="cs"/>
        </w:rPr>
        <w:t xml:space="preserve">It is possible to phrase several different objective functions that maximizes </w:t>
      </w:r>
      <w:r w:rsidR="00ED575E" w:rsidRPr="00A10451">
        <w:rPr>
          <w:rFonts w:cs="David" w:hint="cs"/>
        </w:rPr>
        <w:t xml:space="preserve">the PED value. </w:t>
      </w:r>
      <w:r w:rsidR="00C25117" w:rsidRPr="00A10451">
        <w:rPr>
          <w:rFonts w:cs="David" w:hint="cs"/>
        </w:rPr>
        <w:t xml:space="preserve">Our </w:t>
      </w:r>
      <w:ins w:id="914" w:author="Idit Balachsan" w:date="2019-06-11T15:37:00Z">
        <w:r w:rsidR="00760508">
          <w:rPr>
            <w:rFonts w:cs="David"/>
          </w:rPr>
          <w:t xml:space="preserve">implementation </w:t>
        </w:r>
      </w:ins>
      <w:del w:id="915" w:author="Idit Balachsan" w:date="2019-06-11T15:37:00Z">
        <w:r w:rsidR="00C25117" w:rsidRPr="00A10451" w:rsidDel="00760508">
          <w:rPr>
            <w:rFonts w:cs="David" w:hint="cs"/>
          </w:rPr>
          <w:delText xml:space="preserve">algorithm </w:delText>
        </w:r>
      </w:del>
      <w:r w:rsidR="00C25117" w:rsidRPr="00A10451">
        <w:rPr>
          <w:rFonts w:cs="David" w:hint="cs"/>
        </w:rPr>
        <w:t xml:space="preserve">seeks to find the optimal set of sensors </w:t>
      </w:r>
      <m:oMath>
        <m:r>
          <m:rPr>
            <m:sty m:val="p"/>
          </m:rPr>
          <w:rPr>
            <w:rFonts w:ascii="Cambria Math" w:hAnsi="Cambria Math" w:cs="David" w:hint="cs"/>
          </w:rPr>
          <m:t>{R}</m:t>
        </m:r>
      </m:oMath>
      <w:r w:rsidR="00C25117" w:rsidRPr="00A10451">
        <w:rPr>
          <w:rFonts w:cs="David" w:hint="cs"/>
        </w:rPr>
        <w:t xml:space="preserve">, so </w:t>
      </w:r>
      <w:r w:rsidR="0002734F" w:rsidRPr="00A10451">
        <w:rPr>
          <w:rFonts w:cs="David" w:hint="cs"/>
        </w:rPr>
        <w:t xml:space="preserve">that </w:t>
      </w:r>
      <w:r w:rsidR="00C25117" w:rsidRPr="00A10451">
        <w:rPr>
          <w:rFonts w:cs="David" w:hint="cs"/>
        </w:rPr>
        <w:t xml:space="preserve">the percentage of cases where PED values are greater than a certain threshold  </w:t>
      </w:r>
      <m:oMath>
        <m:r>
          <w:rPr>
            <w:rFonts w:ascii="Cambria Math" w:hAnsi="Cambria Math" w:cs="David" w:hint="cs"/>
            <w:color w:val="000000" w:themeColor="text1"/>
          </w:rPr>
          <m:t>τ</m:t>
        </m:r>
      </m:oMath>
      <w:r w:rsidR="00C25117" w:rsidRPr="00A10451">
        <w:rPr>
          <w:rFonts w:cs="David" w:hint="cs"/>
          <w:color w:val="000000" w:themeColor="text1"/>
        </w:rPr>
        <w:t xml:space="preserve"> is maximized</w:t>
      </w:r>
      <w:r w:rsidR="008320FF" w:rsidRPr="00A10451">
        <w:rPr>
          <w:rFonts w:cs="David" w:hint="cs"/>
          <w:color w:val="000000" w:themeColor="text1"/>
        </w:rPr>
        <w:t xml:space="preserve">, considering all possible combinations of </w:t>
      </w:r>
      <w:r w:rsidR="00D36658" w:rsidRPr="00A10451">
        <w:rPr>
          <w:rFonts w:cs="David" w:hint="cs"/>
          <w:color w:val="000000" w:themeColor="text1"/>
        </w:rPr>
        <w:t xml:space="preserve">two sets of number of active sources with different sizes {S}' and {S}". </w:t>
      </w:r>
      <w:r w:rsidR="00C25117" w:rsidRPr="00A10451">
        <w:rPr>
          <w:rFonts w:cs="David" w:hint="cs"/>
          <w:color w:val="000000" w:themeColor="text1"/>
        </w:rPr>
        <w:t xml:space="preserve">For example, in the case of 5 sources, 31 </w:t>
      </w:r>
      <w:r w:rsidR="002E789D" w:rsidRPr="00A10451">
        <w:rPr>
          <w:rFonts w:cs="David" w:hint="cs"/>
          <w:color w:val="000000" w:themeColor="text1"/>
        </w:rPr>
        <w:t xml:space="preserve">options </w:t>
      </w:r>
      <w:r w:rsidR="00053F95" w:rsidRPr="00A10451">
        <w:rPr>
          <w:rFonts w:cs="David" w:hint="cs"/>
          <w:color w:val="000000" w:themeColor="text1"/>
        </w:rPr>
        <w:t xml:space="preserve">of </w:t>
      </w:r>
      <w:r w:rsidR="00DF4E81" w:rsidRPr="00A10451">
        <w:rPr>
          <w:rFonts w:cs="David" w:hint="cs"/>
          <w:color w:val="000000" w:themeColor="text1"/>
        </w:rPr>
        <w:t>1-5 active sources exist</w:t>
      </w:r>
      <w:r w:rsidR="004003F5" w:rsidRPr="00A10451">
        <w:rPr>
          <w:rFonts w:cs="David" w:hint="cs"/>
          <w:color w:val="000000" w:themeColor="text1"/>
        </w:rPr>
        <w:t xml:space="preserve">, creating a total </w:t>
      </w:r>
      <w:r w:rsidR="005016A9">
        <w:rPr>
          <w:rFonts w:cs="David"/>
          <w:color w:val="000000" w:themeColor="text1"/>
        </w:rPr>
        <w:t xml:space="preserve">number of </w:t>
      </w:r>
      <w:ins w:id="916" w:author="Idit Balachsan" w:date="2019-06-04T22:18:00Z">
        <w:r w:rsidR="00387D0F">
          <w:rPr>
            <w:rFonts w:cs="David"/>
            <w:color w:val="000000" w:themeColor="text1"/>
          </w:rPr>
          <w:t xml:space="preserve">355 </w:t>
        </w:r>
      </w:ins>
      <w:r w:rsidR="005016A9">
        <w:rPr>
          <w:rFonts w:cs="David"/>
          <w:color w:val="000000" w:themeColor="text1"/>
        </w:rPr>
        <w:t>possible combinations (NPC)</w:t>
      </w:r>
      <w:r w:rsidR="005016A9" w:rsidRPr="00A10451">
        <w:rPr>
          <w:rFonts w:cs="David" w:hint="cs"/>
          <w:color w:val="000000" w:themeColor="text1"/>
        </w:rPr>
        <w:t xml:space="preserve"> </w:t>
      </w:r>
      <w:r w:rsidR="004003F5" w:rsidRPr="00A10451">
        <w:rPr>
          <w:rFonts w:cs="David" w:hint="cs"/>
          <w:color w:val="000000" w:themeColor="text1"/>
        </w:rPr>
        <w:t xml:space="preserve">of two </w:t>
      </w:r>
      <w:r w:rsidR="00C25117" w:rsidRPr="00A10451">
        <w:rPr>
          <w:rFonts w:cs="David" w:hint="cs"/>
          <w:color w:val="000000" w:themeColor="text1"/>
        </w:rPr>
        <w:t>sets of number of active sources with different sizes {S}' and {S}"</w:t>
      </w:r>
      <w:r w:rsidR="00504FDB" w:rsidRPr="00A10451">
        <w:rPr>
          <w:rFonts w:cs="David" w:hint="cs"/>
          <w:color w:val="000000" w:themeColor="text1"/>
        </w:rPr>
        <w:t>.</w:t>
      </w:r>
      <w:r w:rsidR="006E041B" w:rsidRPr="00A10451">
        <w:rPr>
          <w:rFonts w:cs="David" w:hint="cs"/>
          <w:color w:val="000000" w:themeColor="text1"/>
        </w:rPr>
        <w:t xml:space="preserve"> </w:t>
      </w:r>
      <w:commentRangeStart w:id="917"/>
      <w:r w:rsidR="006611BF" w:rsidRPr="00A10451">
        <w:rPr>
          <w:rFonts w:cs="David" w:hint="cs"/>
        </w:rPr>
        <w:t>The</w:t>
      </w:r>
      <w:r w:rsidR="006E041B" w:rsidRPr="00A10451">
        <w:rPr>
          <w:rFonts w:cs="David" w:hint="cs"/>
        </w:rPr>
        <w:t xml:space="preserve"> </w:t>
      </w:r>
      <w:r w:rsidR="006611BF" w:rsidRPr="00A10451">
        <w:rPr>
          <w:rFonts w:cs="David" w:hint="cs"/>
        </w:rPr>
        <w:t xml:space="preserve">second objective </w:t>
      </w:r>
      <w:proofErr w:type="gramStart"/>
      <w:r w:rsidR="005016A9">
        <w:rPr>
          <w:rFonts w:cs="David"/>
        </w:rPr>
        <w:t>is:</w:t>
      </w:r>
      <w:r w:rsidR="00DB6351" w:rsidRPr="00A10451">
        <w:rPr>
          <w:rFonts w:cs="David" w:hint="cs"/>
        </w:rPr>
        <w:t>:</w:t>
      </w:r>
      <w:commentRangeEnd w:id="917"/>
      <w:proofErr w:type="gramEnd"/>
      <w:r w:rsidR="00C31A17">
        <w:rPr>
          <w:rStyle w:val="CommentReference"/>
        </w:rPr>
        <w:commentReference w:id="91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D151B4" w:rsidRPr="00A10451" w14:paraId="2CB0065D" w14:textId="77777777" w:rsidTr="00417A45">
        <w:tc>
          <w:tcPr>
            <w:tcW w:w="7371" w:type="dxa"/>
          </w:tcPr>
          <w:p w14:paraId="0619093D" w14:textId="72911056" w:rsidR="00D151B4" w:rsidRPr="00D151B4" w:rsidRDefault="00C57C78" w:rsidP="005016A9">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max⁡{</m:t>
                            </m:r>
                          </m:e>
                          <m:lim>
                            <m:r>
                              <m:rPr>
                                <m:sty m:val="p"/>
                              </m:rPr>
                              <w:rPr>
                                <w:rFonts w:ascii="Cambria Math" w:hAnsi="Cambria Math" w:cs="David" w:hint="cs"/>
                              </w:rPr>
                              <m:t>???</m:t>
                            </m:r>
                          </m:lim>
                        </m:limLow>
                      </m:fName>
                      <m:e>
                        <m:f>
                          <m:fPr>
                            <m:ctrlPr>
                              <w:rPr>
                                <w:rFonts w:ascii="Cambria Math" w:hAnsi="Cambria Math" w:cs="David" w:hint="cs"/>
                                <w:iCs/>
                              </w:rPr>
                            </m:ctrlPr>
                          </m:fPr>
                          <m:num>
                            <m:nary>
                              <m:naryPr>
                                <m:chr m:val="∑"/>
                                <m:limLoc m:val="subSup"/>
                                <m:supHide m:val="1"/>
                                <m:ctrlPr>
                                  <w:rPr>
                                    <w:rFonts w:ascii="Cambria Math" w:hAnsi="Cambria Math" w:cs="David"/>
                                    <w:i/>
                                    <w:iCs/>
                                  </w:rPr>
                                </m:ctrlPr>
                              </m:naryPr>
                              <m:sub/>
                              <m:sup/>
                              <m:e>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hint="cs"/>
                                  </w:rPr>
                                  <m:t>&gt;τ</m:t>
                                </m:r>
                              </m:e>
                            </m:nary>
                          </m:num>
                          <m:den>
                            <m:r>
                              <m:rPr>
                                <m:sty m:val="p"/>
                              </m:rPr>
                              <w:rPr>
                                <w:rFonts w:ascii="Cambria Math" w:hAnsi="Cambria Math" w:cs="David"/>
                              </w:rPr>
                              <m:t>NPC</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09841F43" w14:textId="0560DC29"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ins w:id="918" w:author="Idit Balachsan" w:date="2019-06-05T11:23:00Z">
              <w:r w:rsidR="00D07308">
                <w:rPr>
                  <w:rFonts w:cs="David"/>
                  <w:noProof/>
                  <w:color w:val="000000"/>
                </w:rPr>
                <w:t>6</w:t>
              </w:r>
            </w:ins>
            <w:r w:rsidRPr="00A10451">
              <w:rPr>
                <w:rFonts w:cs="David" w:hint="cs"/>
                <w:color w:val="000000"/>
              </w:rPr>
              <w:fldChar w:fldCharType="end"/>
            </w:r>
            <w:r w:rsidRPr="00A10451">
              <w:rPr>
                <w:rFonts w:cs="David" w:hint="cs"/>
                <w:color w:val="000000"/>
              </w:rPr>
              <w:t>)</w:t>
            </w:r>
          </w:p>
        </w:tc>
      </w:tr>
    </w:tbl>
    <w:p w14:paraId="07055C28" w14:textId="77777777" w:rsidR="00FD0AF9" w:rsidRDefault="00FD0AF9" w:rsidP="006C77D6">
      <w:pPr>
        <w:rPr>
          <w:ins w:id="919" w:author="Idit Balachsan" w:date="2019-06-05T11:27:00Z"/>
          <w:rFonts w:cs="David"/>
        </w:rPr>
      </w:pPr>
    </w:p>
    <w:p w14:paraId="00815DE1" w14:textId="1A6DF2B9" w:rsidR="00C55D97" w:rsidRDefault="009207B6" w:rsidP="006C77D6">
      <w:pPr>
        <w:rPr>
          <w:rFonts w:cs="David"/>
        </w:rPr>
      </w:pPr>
      <w:r w:rsidRPr="00A10451">
        <w:rPr>
          <w:rFonts w:cs="David" w:hint="cs"/>
        </w:rPr>
        <w:t>The</w:t>
      </w:r>
      <w:r w:rsidR="006233BB" w:rsidRPr="00A10451">
        <w:rPr>
          <w:rFonts w:cs="David" w:hint="cs"/>
        </w:rPr>
        <w:t xml:space="preserve"> network of sensors </w:t>
      </w:r>
      <w:r w:rsidRPr="00A10451">
        <w:rPr>
          <w:rFonts w:cs="David" w:hint="cs"/>
        </w:rPr>
        <w:t xml:space="preserve">deployed should </w:t>
      </w:r>
      <w:r w:rsidR="00E069F5" w:rsidRPr="00A10451">
        <w:rPr>
          <w:rFonts w:cs="David" w:hint="cs"/>
        </w:rPr>
        <w:t>consider</w:t>
      </w:r>
      <w:r w:rsidR="00BE2178" w:rsidRPr="00A10451">
        <w:rPr>
          <w:rFonts w:cs="David" w:hint="cs"/>
        </w:rPr>
        <w:t xml:space="preserve"> the </w:t>
      </w:r>
      <w:r w:rsidR="00841519" w:rsidRPr="00A10451">
        <w:rPr>
          <w:rFonts w:cs="David" w:hint="cs"/>
        </w:rPr>
        <w:t xml:space="preserve">varying </w:t>
      </w:r>
      <w:r w:rsidR="007E721A" w:rsidRPr="00A10451">
        <w:rPr>
          <w:rFonts w:cs="David" w:hint="cs"/>
        </w:rPr>
        <w:t>meteorological conditions</w:t>
      </w:r>
      <w:r w:rsidR="004752FE" w:rsidRPr="00A10451">
        <w:rPr>
          <w:rFonts w:cs="David" w:hint="cs"/>
        </w:rPr>
        <w:t xml:space="preserve">. </w:t>
      </w:r>
      <w:r w:rsidR="007C6F20" w:rsidRPr="00A10451">
        <w:rPr>
          <w:rFonts w:cs="David" w:hint="cs"/>
        </w:rPr>
        <w:t xml:space="preserve">Hence, </w:t>
      </w:r>
      <w:r w:rsidR="007E721A" w:rsidRPr="00A10451">
        <w:rPr>
          <w:rFonts w:cs="David" w:hint="cs"/>
        </w:rPr>
        <w:t xml:space="preserve">our objective takes into account the </w:t>
      </w:r>
      <w:r w:rsidR="008A73AB" w:rsidRPr="00A10451">
        <w:rPr>
          <w:rFonts w:cs="David" w:hint="cs"/>
        </w:rPr>
        <w:t xml:space="preserve">discrete </w:t>
      </w:r>
      <w:r w:rsidR="00CE4A47" w:rsidRPr="00A10451">
        <w:rPr>
          <w:rFonts w:cs="David" w:hint="cs"/>
        </w:rPr>
        <w:t xml:space="preserve">frequencies of </w:t>
      </w:r>
      <w:r w:rsidR="009F2639" w:rsidRPr="00A10451">
        <w:rPr>
          <w:rFonts w:cs="David" w:hint="cs"/>
        </w:rPr>
        <w:t xml:space="preserve">each </w:t>
      </w:r>
      <w:r w:rsidR="00210AA0" w:rsidRPr="00A10451">
        <w:rPr>
          <w:rFonts w:cs="David" w:hint="cs"/>
        </w:rPr>
        <w:t xml:space="preserve">possible </w:t>
      </w:r>
      <w:r w:rsidR="009F2639" w:rsidRPr="00A10451">
        <w:rPr>
          <w:rFonts w:cs="David" w:hint="cs"/>
        </w:rPr>
        <w:t>meteorological combination</w:t>
      </w:r>
      <w:r w:rsidR="00446F14" w:rsidRPr="00A10451">
        <w:rPr>
          <w:rFonts w:cs="David" w:hint="cs"/>
        </w:rPr>
        <w:t xml:space="preserve"> </w:t>
      </w:r>
      <w:r w:rsidR="00210AA0" w:rsidRPr="00A10451">
        <w:rPr>
          <w:rFonts w:cs="David" w:hint="cs"/>
        </w:rPr>
        <w:t xml:space="preserve">of wind speed, </w:t>
      </w:r>
      <w:r w:rsidR="00D96013" w:rsidRPr="00A10451">
        <w:rPr>
          <w:rFonts w:cs="David" w:hint="cs"/>
        </w:rPr>
        <w:t xml:space="preserve">wind </w:t>
      </w:r>
      <w:r w:rsidR="00210AA0" w:rsidRPr="00A10451">
        <w:rPr>
          <w:rFonts w:cs="David" w:hint="cs"/>
        </w:rPr>
        <w:t xml:space="preserve">direction and </w:t>
      </w:r>
      <w:proofErr w:type="spellStart"/>
      <w:r w:rsidR="008A73AB" w:rsidRPr="00A10451">
        <w:rPr>
          <w:rFonts w:cs="David" w:hint="cs"/>
        </w:rPr>
        <w:t>Pasquill</w:t>
      </w:r>
      <w:proofErr w:type="spellEnd"/>
      <w:r w:rsidR="008A73AB" w:rsidRPr="00A10451">
        <w:rPr>
          <w:rFonts w:cs="David" w:hint="cs"/>
        </w:rPr>
        <w:t xml:space="preserve">–Gifford </w:t>
      </w:r>
      <w:r w:rsidR="00510A4A" w:rsidRPr="00A10451">
        <w:rPr>
          <w:rFonts w:cs="David" w:hint="cs"/>
        </w:rPr>
        <w:t>atmospheric stability class</w:t>
      </w:r>
      <w:r w:rsidR="00807F09" w:rsidRPr="00A10451">
        <w:rPr>
          <w:rFonts w:cs="David" w:hint="cs"/>
        </w:rPr>
        <w:t xml:space="preserve">. </w:t>
      </w:r>
      <w:r w:rsidR="0061392E" w:rsidRPr="00A10451">
        <w:rPr>
          <w:rFonts w:cs="David" w:hint="cs"/>
        </w:rPr>
        <w:t>Hourly mean w</w:t>
      </w:r>
      <w:r w:rsidR="003822DE" w:rsidRPr="00A10451">
        <w:rPr>
          <w:rFonts w:cs="David" w:hint="cs"/>
        </w:rPr>
        <w:t xml:space="preserve">ind </w:t>
      </w:r>
      <w:r w:rsidR="0061392E" w:rsidRPr="00A10451">
        <w:rPr>
          <w:rFonts w:cs="David" w:hint="cs"/>
        </w:rPr>
        <w:t xml:space="preserve">directions were binned into </w:t>
      </w:r>
      <w:r w:rsidR="00051FDC" w:rsidRPr="00A10451">
        <w:rPr>
          <w:rFonts w:cs="David" w:hint="cs"/>
        </w:rPr>
        <w:t>16</w:t>
      </w:r>
      <w:r w:rsidR="0061392E" w:rsidRPr="00A10451">
        <w:rPr>
          <w:rFonts w:cs="David" w:hint="cs"/>
        </w:rPr>
        <w:t xml:space="preserve"> categories (</w:t>
      </w:r>
      <w:r w:rsidR="000F4DDD" w:rsidRPr="00A10451">
        <w:rPr>
          <w:rFonts w:cs="David" w:hint="cs"/>
        </w:rPr>
        <w:t>22.5</w:t>
      </w:r>
      <w:r w:rsidR="00250002" w:rsidRPr="00A10451">
        <w:rPr>
          <w:rFonts w:cs="David" w:hint="cs"/>
          <w:vertAlign w:val="superscript"/>
        </w:rPr>
        <w:t>o</w:t>
      </w:r>
      <w:r w:rsidR="00485B3D" w:rsidRPr="00A10451">
        <w:rPr>
          <w:rFonts w:cs="David" w:hint="cs"/>
        </w:rPr>
        <w:t xml:space="preserve"> </w:t>
      </w:r>
      <w:r w:rsidR="0061392E" w:rsidRPr="00A10451">
        <w:rPr>
          <w:rFonts w:cs="David" w:hint="cs"/>
        </w:rPr>
        <w:t xml:space="preserve">each) and hourly mean wind speeds into </w:t>
      </w:r>
      <w:r w:rsidR="00485B3D" w:rsidRPr="00A10451">
        <w:rPr>
          <w:rFonts w:cs="David" w:hint="cs"/>
        </w:rPr>
        <w:t>7 categories (</w:t>
      </w:r>
      <w:r w:rsidR="001F6AB8" w:rsidRPr="00A10451">
        <w:rPr>
          <w:rFonts w:cs="David" w:hint="cs"/>
        </w:rPr>
        <w:t>&lt;1, 1-2, 2-4, 4-6, 6-8, 8-10, &gt;10 m/s)</w:t>
      </w:r>
      <w:r w:rsidR="00E04C23" w:rsidRPr="00A10451">
        <w:rPr>
          <w:rFonts w:cs="David" w:hint="cs"/>
        </w:rPr>
        <w:t xml:space="preserve">. </w:t>
      </w:r>
      <w:r w:rsidR="00ED534E" w:rsidRPr="00A10451">
        <w:rPr>
          <w:rFonts w:cs="David" w:hint="cs"/>
        </w:rPr>
        <w:t>W</w:t>
      </w:r>
      <w:r w:rsidR="000E566F" w:rsidRPr="00A10451">
        <w:rPr>
          <w:rFonts w:cs="David" w:hint="cs"/>
        </w:rPr>
        <w:t xml:space="preserve">ith </w:t>
      </w:r>
      <w:r w:rsidR="007141A8" w:rsidRPr="00A10451">
        <w:rPr>
          <w:rFonts w:cs="David" w:hint="cs"/>
        </w:rPr>
        <w:t>six</w:t>
      </w:r>
      <w:r w:rsidR="000E566F" w:rsidRPr="00A10451">
        <w:rPr>
          <w:rFonts w:cs="David" w:hint="cs"/>
        </w:rPr>
        <w:t xml:space="preserve"> possible </w:t>
      </w:r>
      <w:proofErr w:type="spellStart"/>
      <w:r w:rsidR="000E566F" w:rsidRPr="00A10451">
        <w:rPr>
          <w:rFonts w:cs="David" w:hint="cs"/>
        </w:rPr>
        <w:t>Pasquill</w:t>
      </w:r>
      <w:proofErr w:type="spellEnd"/>
      <w:r w:rsidR="000E566F" w:rsidRPr="00A10451">
        <w:rPr>
          <w:rFonts w:cs="David" w:hint="cs"/>
        </w:rPr>
        <w:t xml:space="preserve">–Gifford </w:t>
      </w:r>
      <w:r w:rsidR="000E566F" w:rsidRPr="00A10451">
        <w:rPr>
          <w:rFonts w:cs="David" w:hint="cs"/>
        </w:rPr>
        <w:lastRenderedPageBreak/>
        <w:t xml:space="preserve">classes for atmospheric stability </w:t>
      </w:r>
      <w:r w:rsidR="007141A8" w:rsidRPr="00A10451">
        <w:rPr>
          <w:rFonts w:cs="David" w:hint="cs"/>
        </w:rPr>
        <w:t>(A-F)</w:t>
      </w:r>
      <w:r w:rsidR="00051FDC" w:rsidRPr="00A10451">
        <w:rPr>
          <w:rFonts w:cs="David" w:hint="cs"/>
        </w:rPr>
        <w:t xml:space="preserve">, </w:t>
      </w:r>
      <w:r w:rsidR="00D61F36" w:rsidRPr="00A10451">
        <w:rPr>
          <w:rFonts w:cs="David" w:hint="cs"/>
        </w:rPr>
        <w:t>672</w:t>
      </w:r>
      <w:r w:rsidR="000E566F" w:rsidRPr="00A10451">
        <w:rPr>
          <w:rFonts w:cs="David" w:hint="cs"/>
        </w:rPr>
        <w:t xml:space="preserve"> </w:t>
      </w:r>
      <w:r w:rsidR="007B36CD" w:rsidRPr="00A10451">
        <w:rPr>
          <w:rFonts w:cs="David" w:hint="cs"/>
        </w:rPr>
        <w:t xml:space="preserve">weather </w:t>
      </w:r>
      <w:r w:rsidR="00827CEC">
        <w:rPr>
          <w:rFonts w:cs="David"/>
        </w:rPr>
        <w:t>states</w:t>
      </w:r>
      <w:r w:rsidR="007B36CD" w:rsidRPr="00A10451">
        <w:rPr>
          <w:rFonts w:cs="David" w:hint="cs"/>
        </w:rPr>
        <w:t xml:space="preserve"> exist, out of them only </w:t>
      </w:r>
      <w:r w:rsidR="007B36CD" w:rsidRPr="00A10451">
        <w:rPr>
          <w:rFonts w:cs="David" w:hint="cs"/>
          <w:color w:val="FF0000"/>
        </w:rPr>
        <w:t>X</w:t>
      </w:r>
      <w:r w:rsidR="007B36CD" w:rsidRPr="00A10451">
        <w:rPr>
          <w:rFonts w:cs="David" w:hint="cs"/>
        </w:rPr>
        <w:t xml:space="preserve"> </w:t>
      </w:r>
      <w:r w:rsidR="00827CEC">
        <w:rPr>
          <w:rFonts w:cs="David"/>
        </w:rPr>
        <w:t>were found to be</w:t>
      </w:r>
      <w:r w:rsidR="007B36CD" w:rsidRPr="00A10451">
        <w:rPr>
          <w:rFonts w:cs="David" w:hint="cs"/>
        </w:rPr>
        <w:t xml:space="preserve"> </w:t>
      </w:r>
      <w:r w:rsidR="000E566F" w:rsidRPr="00A10451">
        <w:rPr>
          <w:rFonts w:cs="David" w:hint="cs"/>
        </w:rPr>
        <w:t>physically meaningful</w:t>
      </w:r>
      <w:r w:rsidR="007B36CD" w:rsidRPr="00A10451">
        <w:rPr>
          <w:rFonts w:cs="David" w:hint="cs"/>
        </w:rPr>
        <w:t xml:space="preserve"> </w:t>
      </w:r>
      <w:r w:rsidR="00827CEC">
        <w:rPr>
          <w:rFonts w:cs="David"/>
        </w:rPr>
        <w:t xml:space="preserve">according to the data </w:t>
      </w:r>
      <w:r w:rsidR="00DB41B4" w:rsidRPr="00A10451">
        <w:rPr>
          <w:rFonts w:cs="David" w:hint="cs"/>
        </w:rPr>
        <w:t>archive used</w:t>
      </w:r>
      <w:r w:rsidR="00F359E8">
        <w:rPr>
          <w:rFonts w:cs="David"/>
        </w:rPr>
        <w:t xml:space="preserve"> (see </w:t>
      </w:r>
      <w:r w:rsidR="00F359E8" w:rsidRPr="00F359E8">
        <w:rPr>
          <w:rFonts w:cs="David"/>
          <w:color w:val="FF0000"/>
        </w:rPr>
        <w:t>section X</w:t>
      </w:r>
      <w:r w:rsidR="00F359E8">
        <w:rPr>
          <w:rFonts w:cs="David"/>
        </w:rPr>
        <w:t>)</w:t>
      </w:r>
      <w:r w:rsidR="000E566F" w:rsidRPr="00A10451">
        <w:rPr>
          <w:rFonts w:cs="David" w:hint="cs"/>
        </w:rPr>
        <w:t xml:space="preserve">. </w:t>
      </w:r>
    </w:p>
    <w:p w14:paraId="1E993995" w14:textId="239C22C9" w:rsidR="009F2639" w:rsidRPr="00A10451" w:rsidRDefault="00C55D97" w:rsidP="000D7C63">
      <w:pPr>
        <w:rPr>
          <w:rFonts w:cs="David"/>
        </w:rPr>
      </w:pPr>
      <w:commentRangeStart w:id="920"/>
      <w:r>
        <w:rPr>
          <w:rFonts w:cs="David"/>
        </w:rPr>
        <w:t>A</w:t>
      </w:r>
      <w:r w:rsidR="00DF0583" w:rsidRPr="00A10451">
        <w:rPr>
          <w:rFonts w:cs="David" w:hint="cs"/>
        </w:rPr>
        <w:t xml:space="preserve">ll </w:t>
      </w:r>
      <w:r w:rsidR="006F025F" w:rsidRPr="00A10451">
        <w:rPr>
          <w:rFonts w:cs="David" w:hint="cs"/>
        </w:rPr>
        <w:t xml:space="preserve">possible situations </w:t>
      </w:r>
      <w:r w:rsidR="00F26E62">
        <w:rPr>
          <w:rFonts w:cs="David"/>
        </w:rPr>
        <w:t>(</w:t>
      </w:r>
      <w:r w:rsidR="00F26E62" w:rsidRPr="00F26E62">
        <w:rPr>
          <w:rFonts w:cs="David"/>
          <w:color w:val="FF0000"/>
        </w:rPr>
        <w:t xml:space="preserve">X </w:t>
      </w:r>
      <w:r w:rsidR="00F26E62">
        <w:rPr>
          <w:rFonts w:cs="David"/>
        </w:rPr>
        <w:t xml:space="preserve">weather states </w:t>
      </w:r>
      <w:r w:rsidR="009B3006">
        <w:rPr>
          <w:rFonts w:cs="David"/>
        </w:rPr>
        <w:t>with</w:t>
      </w:r>
      <w:r w:rsidR="00F26E62">
        <w:rPr>
          <w:rFonts w:cs="David"/>
        </w:rPr>
        <w:t xml:space="preserve"> </w:t>
      </w:r>
      <w:r w:rsidR="007D495F">
        <w:rPr>
          <w:rFonts w:cs="David"/>
        </w:rPr>
        <w:t>all</w:t>
      </w:r>
      <w:r w:rsidR="009A666C">
        <w:rPr>
          <w:rFonts w:cs="David"/>
        </w:rPr>
        <w:t xml:space="preserve"> options of active</w:t>
      </w:r>
      <w:r w:rsidR="007D495F">
        <w:rPr>
          <w:rFonts w:cs="David"/>
        </w:rPr>
        <w:t>/non-active</w:t>
      </w:r>
      <w:r w:rsidR="009A666C">
        <w:rPr>
          <w:rFonts w:cs="David"/>
        </w:rPr>
        <w:t xml:space="preserve"> sources</w:t>
      </w:r>
      <w:r w:rsidR="00F26E62">
        <w:rPr>
          <w:rFonts w:cs="David"/>
        </w:rPr>
        <w:t xml:space="preserve">) </w:t>
      </w:r>
      <w:r w:rsidR="0058413D">
        <w:rPr>
          <w:rFonts w:cs="David"/>
        </w:rPr>
        <w:t>are</w:t>
      </w:r>
      <w:r w:rsidR="0058413D" w:rsidRPr="00A10451">
        <w:rPr>
          <w:rFonts w:cs="David" w:hint="cs"/>
        </w:rPr>
        <w:t xml:space="preserve"> </w:t>
      </w:r>
      <w:r w:rsidR="006F025F" w:rsidRPr="00A10451">
        <w:rPr>
          <w:rFonts w:cs="David" w:hint="cs"/>
        </w:rPr>
        <w:t>applied in the Gaussian plume</w:t>
      </w:r>
      <w:r w:rsidR="0005379C" w:rsidRPr="00A10451">
        <w:rPr>
          <w:rFonts w:cs="David" w:hint="cs"/>
        </w:rPr>
        <w:t xml:space="preserve"> model to </w:t>
      </w:r>
      <w:r w:rsidR="00501C0D" w:rsidRPr="00A10451">
        <w:rPr>
          <w:rFonts w:cs="David" w:hint="cs"/>
        </w:rPr>
        <w:t>obtain</w:t>
      </w:r>
      <w:r w:rsidR="0005379C" w:rsidRPr="00A10451">
        <w:rPr>
          <w:rFonts w:cs="David" w:hint="cs"/>
        </w:rPr>
        <w:t xml:space="preserve"> steady state solutions </w:t>
      </w:r>
      <w:r w:rsidR="00FE277F" w:rsidRPr="00A10451">
        <w:rPr>
          <w:rFonts w:cs="David" w:hint="cs"/>
        </w:rPr>
        <w:t xml:space="preserve">of a pollution </w:t>
      </w:r>
      <w:r w:rsidR="00203AF7" w:rsidRPr="00A10451">
        <w:rPr>
          <w:rFonts w:cs="David" w:hint="cs"/>
        </w:rPr>
        <w:t>concentration</w:t>
      </w:r>
      <w:r w:rsidR="00FE277F" w:rsidRPr="00A10451">
        <w:rPr>
          <w:rFonts w:cs="David" w:hint="cs"/>
        </w:rPr>
        <w:t xml:space="preserve"> map</w:t>
      </w:r>
      <w:r w:rsidR="009B1F65" w:rsidRPr="00A10451">
        <w:rPr>
          <w:rFonts w:cs="David" w:hint="cs"/>
        </w:rPr>
        <w:t xml:space="preserve">. </w:t>
      </w:r>
      <w:r w:rsidR="004A1BDA" w:rsidRPr="00A10451">
        <w:rPr>
          <w:rFonts w:cs="David" w:hint="cs"/>
        </w:rPr>
        <w:t>E</w:t>
      </w:r>
      <w:r w:rsidR="00D0176D" w:rsidRPr="00A10451">
        <w:rPr>
          <w:rFonts w:cs="David" w:hint="cs"/>
        </w:rPr>
        <w:t xml:space="preserve">ach concentration map </w:t>
      </w:r>
      <w:ins w:id="921" w:author="Barak Fishbain" w:date="2019-06-02T14:04:00Z">
        <w:r w:rsidR="0058413D">
          <w:rPr>
            <w:rFonts w:cs="David"/>
          </w:rPr>
          <w:t>is</w:t>
        </w:r>
      </w:ins>
      <w:ins w:id="922" w:author="ss kk" w:date="2019-05-28T11:50:00Z">
        <w:r w:rsidR="000D7C63" w:rsidRPr="00A10451">
          <w:rPr>
            <w:rFonts w:cs="David" w:hint="cs"/>
          </w:rPr>
          <w:t xml:space="preserve"> </w:t>
        </w:r>
      </w:ins>
      <w:r w:rsidR="004A1BDA" w:rsidRPr="00A10451">
        <w:rPr>
          <w:rFonts w:cs="David" w:hint="cs"/>
        </w:rPr>
        <w:t>then</w:t>
      </w:r>
      <w:r w:rsidR="00D0176D" w:rsidRPr="00A10451">
        <w:rPr>
          <w:rFonts w:cs="David" w:hint="cs"/>
        </w:rPr>
        <w:t xml:space="preserve"> given a weight according</w:t>
      </w:r>
      <w:r w:rsidR="004A1BDA" w:rsidRPr="00A10451">
        <w:rPr>
          <w:rFonts w:cs="David" w:hint="cs"/>
        </w:rPr>
        <w:t xml:space="preserve"> to </w:t>
      </w:r>
      <w:r w:rsidR="005F0AE9" w:rsidRPr="00A10451">
        <w:rPr>
          <w:rFonts w:cs="David" w:hint="cs"/>
        </w:rPr>
        <w:t xml:space="preserve">the </w:t>
      </w:r>
      <w:r w:rsidR="004A1BDA" w:rsidRPr="00A10451">
        <w:rPr>
          <w:rFonts w:cs="David" w:hint="cs"/>
        </w:rPr>
        <w:t>frequency distribution derived</w:t>
      </w:r>
      <w:r w:rsidR="000C0DD5">
        <w:rPr>
          <w:rFonts w:cs="David"/>
        </w:rPr>
        <w:t xml:space="preserve">. </w:t>
      </w:r>
      <w:r w:rsidR="004A1BDA" w:rsidRPr="00A10451">
        <w:rPr>
          <w:rFonts w:cs="David" w:hint="cs"/>
        </w:rPr>
        <w:t xml:space="preserve"> </w:t>
      </w:r>
      <w:commentRangeEnd w:id="920"/>
      <w:r w:rsidR="000D7C63">
        <w:rPr>
          <w:rStyle w:val="CommentReference"/>
        </w:rPr>
        <w:commentReference w:id="920"/>
      </w:r>
    </w:p>
    <w:p w14:paraId="7723CA0A" w14:textId="6EBA9E91" w:rsidR="007224B5" w:rsidRDefault="007224B5" w:rsidP="007224B5">
      <w:pPr>
        <w:rPr>
          <w:ins w:id="923" w:author="Idit Balachsan" w:date="2019-06-06T09:14:00Z"/>
          <w:rFonts w:cs="David"/>
          <w:color w:val="000000" w:themeColor="text1"/>
        </w:rPr>
      </w:pPr>
    </w:p>
    <w:p w14:paraId="08620DDA" w14:textId="40B73C1E" w:rsidR="00A236BB" w:rsidRDefault="00A236BB" w:rsidP="007224B5">
      <w:pPr>
        <w:rPr>
          <w:rFonts w:cs="David"/>
          <w:color w:val="000000" w:themeColor="text1"/>
        </w:rPr>
      </w:pPr>
      <w:ins w:id="924" w:author="Idit Balachsan" w:date="2019-06-06T09:14:00Z">
        <w:r>
          <w:rPr>
            <w:rFonts w:cs="David"/>
            <w:color w:val="000000" w:themeColor="text1"/>
          </w:rPr>
          <w:t>(other objectives)</w:t>
        </w:r>
        <w:r w:rsidR="001A087C">
          <w:rPr>
            <w:rFonts w:cs="David"/>
            <w:color w:val="000000" w:themeColor="text1"/>
          </w:rPr>
          <w:t>.</w:t>
        </w:r>
      </w:ins>
    </w:p>
    <w:p w14:paraId="6BE62A1E" w14:textId="10471B5F" w:rsidR="00831BCF" w:rsidRPr="00831BCF" w:rsidRDefault="00831BCF" w:rsidP="00760508">
      <w:pPr>
        <w:pStyle w:val="Heading3"/>
      </w:pPr>
      <w:commentRangeStart w:id="925"/>
      <w:commentRangeStart w:id="926"/>
      <w:r>
        <w:t>Tri-objective problem</w:t>
      </w:r>
      <w:commentRangeEnd w:id="925"/>
      <w:r w:rsidR="0058413D">
        <w:rPr>
          <w:rStyle w:val="CommentReference"/>
          <w:rFonts w:eastAsia="Times New Roman" w:cs="Times New Roman"/>
          <w:b w:val="0"/>
          <w:color w:val="auto"/>
        </w:rPr>
        <w:commentReference w:id="925"/>
      </w:r>
    </w:p>
    <w:p w14:paraId="43F94AB6" w14:textId="02EF3F6A" w:rsidR="006C77D6" w:rsidRPr="007224B5" w:rsidRDefault="00D151B4" w:rsidP="007224B5">
      <w:pPr>
        <w:rPr>
          <w:rFonts w:cs="David"/>
          <w:color w:val="000000" w:themeColor="text1"/>
        </w:rPr>
      </w:pPr>
      <w:commentRangeStart w:id="927"/>
      <w:r w:rsidRPr="007224B5">
        <w:rPr>
          <w:rFonts w:cs="David"/>
          <w:color w:val="000000" w:themeColor="text1"/>
        </w:rPr>
        <w:t>The second objective</w:t>
      </w:r>
      <w:r w:rsidR="00987F2D" w:rsidRPr="007224B5">
        <w:rPr>
          <w:rFonts w:cs="David"/>
          <w:color w:val="000000" w:themeColor="text1"/>
        </w:rPr>
        <w:t xml:space="preserve"> </w:t>
      </w:r>
      <w:r w:rsidR="00E845EC" w:rsidRPr="007224B5">
        <w:rPr>
          <w:rFonts w:cs="David" w:hint="cs"/>
          <w:color w:val="000000" w:themeColor="text1"/>
        </w:rPr>
        <w:t xml:space="preserve">can be </w:t>
      </w:r>
      <w:r w:rsidR="001C4E0A" w:rsidRPr="007224B5">
        <w:rPr>
          <w:rFonts w:cs="David" w:hint="cs"/>
          <w:color w:val="000000" w:themeColor="text1"/>
        </w:rPr>
        <w:t xml:space="preserve">separated to two different objectives, one which considers PED values obtained during </w:t>
      </w:r>
      <w:r w:rsidR="001C4E0A" w:rsidRPr="007224B5">
        <w:rPr>
          <w:rFonts w:cs="David" w:hint="cs"/>
          <w:b/>
          <w:bCs/>
          <w:color w:val="000000" w:themeColor="text1"/>
        </w:rPr>
        <w:t>night</w:t>
      </w:r>
      <w:r w:rsidR="001C4E0A" w:rsidRPr="007224B5">
        <w:rPr>
          <w:rFonts w:cs="David" w:hint="cs"/>
          <w:color w:val="000000" w:themeColor="text1"/>
        </w:rPr>
        <w:t xml:space="preserve"> hours and one which considers PED values o</w:t>
      </w:r>
      <w:r w:rsidR="002E2E01" w:rsidRPr="007224B5">
        <w:rPr>
          <w:rFonts w:cs="David" w:hint="cs"/>
          <w:color w:val="000000" w:themeColor="text1"/>
        </w:rPr>
        <w:t xml:space="preserve">btained during the </w:t>
      </w:r>
      <w:r w:rsidR="002E2E01" w:rsidRPr="007224B5">
        <w:rPr>
          <w:rFonts w:cs="David" w:hint="cs"/>
          <w:b/>
          <w:bCs/>
          <w:color w:val="000000" w:themeColor="text1"/>
        </w:rPr>
        <w:t>day</w:t>
      </w:r>
      <w:r w:rsidR="007224B5">
        <w:rPr>
          <w:rFonts w:cs="David"/>
          <w:color w:val="000000" w:themeColor="text1"/>
        </w:rPr>
        <w:t xml:space="preserve">. This forms a tri-objective optimization problem and </w:t>
      </w:r>
      <w:r w:rsidR="006C77D6" w:rsidRPr="007224B5">
        <w:rPr>
          <w:rFonts w:cs="David" w:hint="cs"/>
          <w:color w:val="000000" w:themeColor="text1"/>
        </w:rPr>
        <w:t>require</w:t>
      </w:r>
      <w:r w:rsidR="007224B5">
        <w:rPr>
          <w:rFonts w:cs="David"/>
          <w:color w:val="000000" w:themeColor="text1"/>
        </w:rPr>
        <w:t>s</w:t>
      </w:r>
      <w:r w:rsidR="006C77D6" w:rsidRPr="007224B5">
        <w:rPr>
          <w:rFonts w:cs="David" w:hint="cs"/>
          <w:color w:val="000000" w:themeColor="text1"/>
        </w:rPr>
        <w:t xml:space="preserve"> creating a separated frequency distribution </w:t>
      </w:r>
      <w:r w:rsidR="00FA4636" w:rsidRPr="007224B5">
        <w:rPr>
          <w:rFonts w:cs="David" w:hint="cs"/>
          <w:color w:val="000000" w:themeColor="text1"/>
        </w:rPr>
        <w:t>of weather states for day and for night, in the same way described above</w:t>
      </w:r>
      <w:commentRangeEnd w:id="927"/>
      <w:r w:rsidR="0058413D">
        <w:rPr>
          <w:rStyle w:val="CommentReference"/>
        </w:rPr>
        <w:commentReference w:id="927"/>
      </w:r>
      <w:r w:rsidR="00FA4636" w:rsidRPr="007224B5">
        <w:rPr>
          <w:rFonts w:cs="David" w:hint="cs"/>
          <w:color w:val="000000" w:themeColor="text1"/>
        </w:rPr>
        <w:t>.</w:t>
      </w:r>
      <w:commentRangeEnd w:id="926"/>
      <w:r w:rsidR="000D7C63">
        <w:rPr>
          <w:rStyle w:val="CommentReference"/>
        </w:rPr>
        <w:commentReference w:id="926"/>
      </w:r>
    </w:p>
    <w:p w14:paraId="6BB20243" w14:textId="77777777" w:rsidR="009C5445" w:rsidRPr="00A10451" w:rsidRDefault="009C5445" w:rsidP="00861254">
      <w:pPr>
        <w:ind w:right="-2"/>
        <w:rPr>
          <w:rFonts w:cs="David"/>
          <w:b/>
          <w:bCs/>
        </w:rPr>
      </w:pPr>
    </w:p>
    <w:p w14:paraId="0B281DDE" w14:textId="6488E4EF" w:rsidR="000E49AE" w:rsidRPr="00A10451" w:rsidRDefault="009569AC" w:rsidP="00760508">
      <w:pPr>
        <w:pStyle w:val="Heading3"/>
      </w:pPr>
      <w:commentRangeStart w:id="928"/>
      <w:r>
        <w:t>O</w:t>
      </w:r>
      <w:r w:rsidR="00B7088F" w:rsidRPr="00A10451">
        <w:rPr>
          <w:rFonts w:hint="cs"/>
        </w:rPr>
        <w:t>ptimization</w:t>
      </w:r>
      <w:r>
        <w:t xml:space="preserve"> </w:t>
      </w:r>
      <w:r w:rsidR="009B5868">
        <w:t>procedure</w:t>
      </w:r>
      <w:commentRangeEnd w:id="928"/>
      <w:r w:rsidR="000927A9">
        <w:rPr>
          <w:rStyle w:val="CommentReference"/>
          <w:rFonts w:eastAsia="Times New Roman" w:cs="Times New Roman"/>
          <w:b w:val="0"/>
          <w:color w:val="auto"/>
        </w:rPr>
        <w:commentReference w:id="928"/>
      </w:r>
    </w:p>
    <w:p w14:paraId="75AFBDB9" w14:textId="65498BE0" w:rsidR="000E49AE" w:rsidRPr="00A10451" w:rsidRDefault="009E7B21" w:rsidP="007F6778">
      <w:pPr>
        <w:ind w:right="-2"/>
        <w:rPr>
          <w:rFonts w:cs="David"/>
        </w:rPr>
      </w:pPr>
      <w:r w:rsidRPr="00A10451">
        <w:rPr>
          <w:rFonts w:cs="David" w:hint="cs"/>
          <w:color w:val="000000" w:themeColor="text1"/>
        </w:rPr>
        <w:t xml:space="preserve">Once </w:t>
      </w:r>
      <w:del w:id="929" w:author="Idit Balachsan" w:date="2019-06-11T17:08:00Z">
        <w:r w:rsidRPr="00A10451" w:rsidDel="007C5ECF">
          <w:rPr>
            <w:rFonts w:cs="David" w:hint="cs"/>
            <w:color w:val="000000" w:themeColor="text1"/>
          </w:rPr>
          <w:delText xml:space="preserve">we </w:delText>
        </w:r>
        <w:r w:rsidR="00AE6203" w:rsidDel="007C5ECF">
          <w:rPr>
            <w:rFonts w:cs="David"/>
            <w:color w:val="000000" w:themeColor="text1"/>
          </w:rPr>
          <w:delText>obtain</w:delText>
        </w:r>
      </w:del>
      <w:del w:id="930" w:author="Idit Balachsan" w:date="2019-06-06T09:09:00Z">
        <w:r w:rsidR="00AE6203" w:rsidDel="000062C0">
          <w:rPr>
            <w:rFonts w:cs="David"/>
            <w:color w:val="000000" w:themeColor="text1"/>
          </w:rPr>
          <w:delText>ed</w:delText>
        </w:r>
      </w:del>
      <w:del w:id="931" w:author="Idit Balachsan" w:date="2019-06-11T17:08:00Z">
        <w:r w:rsidRPr="00A10451" w:rsidDel="007C5ECF">
          <w:rPr>
            <w:rFonts w:cs="David" w:hint="cs"/>
            <w:color w:val="000000" w:themeColor="text1"/>
          </w:rPr>
          <w:delText xml:space="preserve"> </w:delText>
        </w:r>
      </w:del>
      <w:r w:rsidRPr="00A10451">
        <w:rPr>
          <w:rFonts w:cs="David" w:hint="cs"/>
          <w:color w:val="000000" w:themeColor="text1"/>
        </w:rPr>
        <w:t>a</w:t>
      </w:r>
      <w:r w:rsidR="00DE3C26">
        <w:rPr>
          <w:rFonts w:cs="David"/>
          <w:color w:val="000000" w:themeColor="text1"/>
        </w:rPr>
        <w:t>ll</w:t>
      </w:r>
      <w:r w:rsidRPr="00A10451">
        <w:rPr>
          <w:rFonts w:cs="David" w:hint="cs"/>
          <w:color w:val="000000" w:themeColor="text1"/>
        </w:rPr>
        <w:t xml:space="preserve"> weighted </w:t>
      </w:r>
      <w:r w:rsidR="00754334" w:rsidRPr="00A10451">
        <w:rPr>
          <w:rFonts w:cs="David" w:hint="cs"/>
          <w:color w:val="000000" w:themeColor="text1"/>
        </w:rPr>
        <w:t>map</w:t>
      </w:r>
      <w:r w:rsidR="00DE3C26">
        <w:rPr>
          <w:rFonts w:cs="David"/>
          <w:color w:val="000000" w:themeColor="text1"/>
        </w:rPr>
        <w:t>s</w:t>
      </w:r>
      <w:r w:rsidR="00754334" w:rsidRPr="00A10451">
        <w:rPr>
          <w:rFonts w:cs="David" w:hint="cs"/>
          <w:color w:val="000000" w:themeColor="text1"/>
        </w:rPr>
        <w:t xml:space="preserve"> of concentrations</w:t>
      </w:r>
      <w:ins w:id="932" w:author="Idit Balachsan" w:date="2019-06-11T17:08:00Z">
        <w:r w:rsidR="007C5ECF">
          <w:rPr>
            <w:rFonts w:cs="David"/>
            <w:color w:val="000000" w:themeColor="text1"/>
          </w:rPr>
          <w:t xml:space="preserve"> are obtained</w:t>
        </w:r>
      </w:ins>
      <w:r w:rsidR="00754334" w:rsidRPr="00A10451">
        <w:rPr>
          <w:rFonts w:cs="David" w:hint="cs"/>
          <w:color w:val="000000" w:themeColor="text1"/>
        </w:rPr>
        <w:t>,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42012C" w:rsidRPr="00A10451">
        <w:rPr>
          <w:rFonts w:cs="David" w:hint="cs"/>
          <w:color w:val="000000" w:themeColor="text1"/>
        </w:rPr>
        <w:t xml:space="preserve">searches for the optimal set of sensors </w:t>
      </w:r>
      <m:oMath>
        <m:r>
          <m:rPr>
            <m:sty m:val="p"/>
          </m:rPr>
          <w:rPr>
            <w:rFonts w:ascii="Cambria Math" w:hAnsi="Cambria Math" w:cs="David" w:hint="cs"/>
          </w:rPr>
          <m:t>{R}</m:t>
        </m:r>
      </m:oMath>
      <w:r w:rsidR="0042012C" w:rsidRPr="00A10451">
        <w:rPr>
          <w:rFonts w:cs="David" w:hint="cs"/>
        </w:rPr>
        <w:t xml:space="preserve"> by starting with an arbitrary guess. </w:t>
      </w:r>
      <w:r w:rsidR="00002E6F" w:rsidRPr="00A10451">
        <w:rPr>
          <w:rFonts w:cs="David" w:hint="cs"/>
        </w:rPr>
        <w:t xml:space="preserve">Then 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BA62F1" w:rsidRPr="00F26E62">
        <w:rPr>
          <w:rFonts w:cs="David"/>
          <w:color w:val="FF0000"/>
        </w:rPr>
        <w:t>9</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two </w:t>
      </w:r>
      <w:r w:rsidR="0056568F">
        <w:rPr>
          <w:rFonts w:cs="David"/>
        </w:rPr>
        <w:t xml:space="preserve">or three </w:t>
      </w:r>
      <w:r w:rsidR="00002E6F" w:rsidRPr="00A10451">
        <w:rPr>
          <w:rFonts w:cs="David" w:hint="cs"/>
        </w:rPr>
        <w:t>objective</w:t>
      </w:r>
      <w:r w:rsidR="00A415A5" w:rsidRPr="00A10451">
        <w:rPr>
          <w:rFonts w:cs="David" w:hint="cs"/>
        </w:rPr>
        <w:t>s</w:t>
      </w:r>
      <w:r w:rsidR="00002E6F" w:rsidRPr="00A10451">
        <w:rPr>
          <w:rFonts w:cs="David" w:hint="cs"/>
        </w:rPr>
        <w:t xml:space="preserve">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oMath>
      <w:r w:rsidR="00002E6F" w:rsidRPr="00A10451">
        <w:rPr>
          <w:rFonts w:cs="David" w:hint="cs"/>
        </w:rPr>
        <w:t xml:space="preserve"> and </w:t>
      </w:r>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%PED</m:t>
            </m:r>
          </m:sub>
        </m:sSub>
      </m:oMath>
      <w:r w:rsidR="00002E6F" w:rsidRPr="00A10451">
        <w:rPr>
          <w:rFonts w:cs="David" w:hint="cs"/>
        </w:rPr>
        <w:t xml:space="preserve">), the Borg refines the set of decision variables, to locate a set of solutions on the Pareto frontier. </w:t>
      </w:r>
      <w:r w:rsidR="00A415A5"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1DC1435E" w14:textId="755CB597" w:rsidR="00932459" w:rsidRPr="00C44552" w:rsidDel="005C7110" w:rsidRDefault="00112121" w:rsidP="00937E3F">
      <w:pPr>
        <w:pStyle w:val="Heading2"/>
        <w:rPr>
          <w:del w:id="933" w:author="Idit Balachsan" w:date="2019-06-06T09:11:00Z"/>
        </w:rPr>
        <w:pPrChange w:id="934" w:author="Idit Balachsan" w:date="2019-06-08T11:46:00Z">
          <w:pPr>
            <w:pStyle w:val="Heading3"/>
          </w:pPr>
        </w:pPrChange>
      </w:pPr>
      <w:del w:id="935" w:author="Idit Balachsan" w:date="2019-06-06T09:11:00Z">
        <w:r w:rsidRPr="00A10451" w:rsidDel="005C7110">
          <w:rPr>
            <w:rFonts w:hint="cs"/>
          </w:rPr>
          <w:delText xml:space="preserve">Simulation </w:delText>
        </w:r>
        <w:r w:rsidR="00AF340A" w:rsidRPr="00A10451" w:rsidDel="005C7110">
          <w:rPr>
            <w:rFonts w:hint="cs"/>
          </w:rPr>
          <w:delText>set</w:delText>
        </w:r>
        <w:r w:rsidRPr="00A10451" w:rsidDel="005C7110">
          <w:rPr>
            <w:rFonts w:hint="cs"/>
          </w:rPr>
          <w:delText xml:space="preserve"> </w:delText>
        </w:r>
      </w:del>
    </w:p>
    <w:p w14:paraId="1D488CA8" w14:textId="19B2D614" w:rsidR="00F85619" w:rsidDel="005C7110" w:rsidRDefault="002B5EC3" w:rsidP="00937E3F">
      <w:pPr>
        <w:pStyle w:val="Heading2"/>
        <w:rPr>
          <w:del w:id="936" w:author="Idit Balachsan" w:date="2019-06-06T09:11:00Z"/>
        </w:rPr>
        <w:pPrChange w:id="937" w:author="Idit Balachsan" w:date="2019-06-08T11:46:00Z">
          <w:pPr>
            <w:ind w:right="-2"/>
          </w:pPr>
        </w:pPrChange>
      </w:pPr>
      <w:del w:id="938" w:author="Idit Balachsan" w:date="2019-06-06T09:11:00Z">
        <w:r w:rsidRPr="00A10451" w:rsidDel="000062C0">
          <w:rPr>
            <w:rFonts w:hint="cs"/>
          </w:rPr>
          <w:delText xml:space="preserve">We </w:delText>
        </w:r>
        <w:r w:rsidRPr="00A10451" w:rsidDel="005C7110">
          <w:rPr>
            <w:rFonts w:hint="cs"/>
          </w:rPr>
          <w:delText>simulated a 1000x1000</w:delText>
        </w:r>
        <w:r w:rsidR="000D716C" w:rsidRPr="00A10451" w:rsidDel="005C7110">
          <w:rPr>
            <w:rFonts w:hint="cs"/>
          </w:rPr>
          <w:delText xml:space="preserve"> </w:delText>
        </w:r>
        <w:r w:rsidRPr="00A10451" w:rsidDel="005C7110">
          <w:rPr>
            <w:rFonts w:hint="cs"/>
          </w:rPr>
          <w:delText>meter flat area</w:delText>
        </w:r>
        <w:r w:rsidR="00224D36" w:rsidRPr="00A10451" w:rsidDel="005C7110">
          <w:rPr>
            <w:rFonts w:hint="cs"/>
          </w:rPr>
          <w:delText>.</w:delText>
        </w:r>
        <w:r w:rsidR="00224D36" w:rsidRPr="00A10451" w:rsidDel="005C7110">
          <w:rPr>
            <w:rFonts w:hint="cs"/>
            <w:color w:val="000000"/>
          </w:rPr>
          <w:delText xml:space="preserve"> T</w:delText>
        </w:r>
        <w:r w:rsidR="00EB456E" w:rsidRPr="00A10451" w:rsidDel="005C7110">
          <w:rPr>
            <w:rFonts w:hint="cs"/>
            <w:color w:val="000000"/>
          </w:rPr>
          <w:delText xml:space="preserve">he simulated sensors </w:delText>
        </w:r>
        <w:r w:rsidR="00677639" w:rsidRPr="00A10451" w:rsidDel="005C7110">
          <w:rPr>
            <w:rFonts w:hint="cs"/>
            <w:color w:val="000000"/>
          </w:rPr>
          <w:delText>were</w:delText>
        </w:r>
        <w:r w:rsidR="00EB456E" w:rsidRPr="00A10451" w:rsidDel="005C7110">
          <w:rPr>
            <w:rFonts w:hint="cs"/>
            <w:color w:val="000000"/>
          </w:rPr>
          <w:delText xml:space="preserve"> </w:delText>
        </w:r>
        <w:r w:rsidR="00224D36" w:rsidRPr="00A10451" w:rsidDel="005C7110">
          <w:rPr>
            <w:rFonts w:hint="cs"/>
            <w:color w:val="000000"/>
          </w:rPr>
          <w:delText xml:space="preserve">assumed to be </w:delText>
        </w:r>
        <w:r w:rsidR="00DA4FB6" w:rsidRPr="00A10451" w:rsidDel="005C7110">
          <w:rPr>
            <w:rFonts w:hint="cs"/>
            <w:color w:val="000000"/>
          </w:rPr>
          <w:delText>situated</w:delText>
        </w:r>
        <w:r w:rsidR="00EB456E" w:rsidRPr="00A10451" w:rsidDel="005C7110">
          <w:rPr>
            <w:rFonts w:hint="cs"/>
            <w:color w:val="000000"/>
          </w:rPr>
          <w:delText xml:space="preserve"> at ground level</w:delText>
        </w:r>
        <w:r w:rsidR="00024C39" w:rsidRPr="00A10451" w:rsidDel="005C7110">
          <w:rPr>
            <w:rFonts w:hint="cs"/>
          </w:rPr>
          <w:delText>Five point</w:delText>
        </w:r>
        <w:r w:rsidR="007339A9" w:rsidRPr="00A10451" w:rsidDel="005C7110">
          <w:rPr>
            <w:rFonts w:hint="cs"/>
          </w:rPr>
          <w:delText>-</w:delText>
        </w:r>
        <w:r w:rsidR="00706677" w:rsidRPr="00A10451" w:rsidDel="005C7110">
          <w:rPr>
            <w:rFonts w:hint="cs"/>
          </w:rPr>
          <w:delText>sources</w:delText>
        </w:r>
        <w:r w:rsidR="007B6532" w:rsidRPr="00A10451" w:rsidDel="005C7110">
          <w:rPr>
            <w:rFonts w:hint="cs"/>
          </w:rPr>
          <w:delText xml:space="preserve"> </w:delText>
        </w:r>
        <w:r w:rsidR="0015103C" w:rsidRPr="00A10451" w:rsidDel="005C7110">
          <w:rPr>
            <w:rFonts w:hint="cs"/>
          </w:rPr>
          <w:delText xml:space="preserve">(stacks) </w:delText>
        </w:r>
        <w:r w:rsidR="007B6532" w:rsidRPr="00A10451" w:rsidDel="005C7110">
          <w:rPr>
            <w:rFonts w:hint="cs"/>
          </w:rPr>
          <w:delText xml:space="preserve">were given average </w:delText>
        </w:r>
        <w:r w:rsidR="00B86D33" w:rsidRPr="00A10451" w:rsidDel="005C7110">
          <w:rPr>
            <w:rFonts w:hint="cs"/>
          </w:rPr>
          <w:delText xml:space="preserve">yearly </w:delText>
        </w:r>
        <w:r w:rsidR="007B6532" w:rsidRPr="00A10451" w:rsidDel="005C7110">
          <w:rPr>
            <w:rFonts w:hint="cs"/>
          </w:rPr>
          <w:delText>emission rates of</w:delText>
        </w:r>
        <w:r w:rsidR="00A32F30" w:rsidRPr="00A10451" w:rsidDel="005C7110">
          <w:rPr>
            <w:rFonts w:hint="cs"/>
          </w:rPr>
          <w:delText xml:space="preserve"> 1000, 1500, 600, 1900 and 30</w:delText>
        </w:r>
        <w:r w:rsidR="008C0ABA" w:rsidDel="005C7110">
          <w:delText xml:space="preserve">0 </w:delText>
        </w:r>
        <m:oMath>
          <m:f>
            <m:fPr>
              <m:ctrlPr>
                <w:rPr>
                  <w:rFonts w:ascii="Cambria Math" w:hAnsi="Cambria Math"/>
                  <w:i/>
                </w:rPr>
              </m:ctrlPr>
            </m:fPr>
            <m:num>
              <m:r>
                <m:rPr>
                  <m:sty m:val="bi"/>
                </m:rPr>
                <w:rPr>
                  <w:rFonts w:ascii="Cambria Math" w:hAnsi="Cambria Math"/>
                </w:rPr>
                <m:t>kg</m:t>
              </m:r>
            </m:num>
            <m:den>
              <m:r>
                <m:rPr>
                  <m:sty m:val="bi"/>
                </m:rPr>
                <w:rPr>
                  <w:rFonts w:ascii="Cambria Math" w:hAnsi="Cambria Math"/>
                </w:rPr>
                <m:t>sec</m:t>
              </m:r>
            </m:den>
          </m:f>
        </m:oMath>
        <w:r w:rsidR="00A32F30" w:rsidRPr="00A10451" w:rsidDel="005C7110">
          <w:rPr>
            <w:rFonts w:hint="cs"/>
          </w:rPr>
          <w:delText xml:space="preserve"> </w:delText>
        </w:r>
        <w:r w:rsidR="004D532A" w:rsidDel="005C7110">
          <w:delText xml:space="preserve">. </w:delText>
        </w:r>
        <w:r w:rsidR="007B6532" w:rsidRPr="00A10451" w:rsidDel="005C7110">
          <w:rPr>
            <w:rFonts w:hint="cs"/>
          </w:rPr>
          <w:delText>All model runs used the same average yearly release rates of the sources, and not some momentary emission rates (</w:delText>
        </w:r>
        <m:oMath>
          <m:sSub>
            <m:sSubPr>
              <m:ctrlPr>
                <w:rPr>
                  <w:rFonts w:ascii="Cambria Math" w:hAnsi="Cambria Math" w:hint="cs"/>
                </w:rPr>
              </m:ctrlPr>
            </m:sSubPr>
            <m:e>
              <m:r>
                <m:rPr>
                  <m:sty m:val="b"/>
                </m:rPr>
                <w:rPr>
                  <w:rFonts w:ascii="Cambria Math" w:hAnsi="Cambria Math" w:hint="cs"/>
                </w:rPr>
                <m:t>q</m:t>
              </m:r>
            </m:e>
            <m:sub>
              <m:r>
                <m:rPr>
                  <m:sty m:val="b"/>
                </m:rPr>
                <w:rPr>
                  <w:rFonts w:ascii="Cambria Math" w:hAnsi="Cambria Math" w:hint="cs"/>
                </w:rPr>
                <m:t>s</m:t>
              </m:r>
            </m:sub>
          </m:sSub>
          <m:r>
            <m:rPr>
              <m:sty m:val="b"/>
            </m:rPr>
            <w:rPr>
              <w:rFonts w:ascii="Cambria Math" w:hAnsi="Cambria Math" w:hint="cs"/>
            </w:rPr>
            <m:t>(t)</m:t>
          </m:r>
        </m:oMath>
        <w:r w:rsidR="007B6532" w:rsidRPr="00A10451" w:rsidDel="005C7110">
          <w:rPr>
            <w:rFonts w:hint="cs"/>
          </w:rPr>
          <w:delText>), assuming these are usually not available.</w:delText>
        </w:r>
        <w:r w:rsidR="00F25015" w:rsidRPr="00A10451" w:rsidDel="005C7110">
          <w:rPr>
            <w:rFonts w:hint="cs"/>
          </w:rPr>
          <w:delText xml:space="preserve"> </w:delText>
        </w:r>
        <w:r w:rsidR="00F25015" w:rsidRPr="00A10451" w:rsidDel="005C7110">
          <w:rPr>
            <w:rFonts w:hint="cs"/>
            <w:color w:val="FF0000"/>
          </w:rPr>
          <w:delText>Figure X</w:delText>
        </w:r>
        <w:r w:rsidR="00F25015" w:rsidRPr="00A10451" w:rsidDel="005C7110">
          <w:rPr>
            <w:rFonts w:hint="cs"/>
          </w:rPr>
          <w:delText xml:space="preserve"> depicts </w:delText>
        </w:r>
        <w:r w:rsidR="00862EDC" w:rsidRPr="00A10451" w:rsidDel="005C7110">
          <w:rPr>
            <w:rFonts w:hint="cs"/>
          </w:rPr>
          <w:delText>some of the</w:delText>
        </w:r>
        <w:r w:rsidR="00F25015" w:rsidRPr="00A10451" w:rsidDel="005C7110">
          <w:rPr>
            <w:rFonts w:hint="cs"/>
          </w:rPr>
          <w:delText xml:space="preserve"> configuration</w:delText>
        </w:r>
        <w:r w:rsidR="0032005D" w:rsidRPr="00A10451" w:rsidDel="005C7110">
          <w:rPr>
            <w:rFonts w:hint="cs"/>
          </w:rPr>
          <w:delText>s</w:delText>
        </w:r>
        <w:r w:rsidR="000E519C" w:rsidRPr="00A10451" w:rsidDel="005C7110">
          <w:rPr>
            <w:rFonts w:hint="cs"/>
          </w:rPr>
          <w:delText>.</w:delText>
        </w:r>
        <w:r w:rsidR="00862EDC" w:rsidRPr="00A10451" w:rsidDel="005C7110">
          <w:rPr>
            <w:rFonts w:hint="cs"/>
          </w:rPr>
          <w:delText xml:space="preserve"> Sources are marked in red circles </w:delText>
        </w:r>
        <w:r w:rsidR="00F26992" w:rsidRPr="00A10451" w:rsidDel="005C7110">
          <w:rPr>
            <w:rFonts w:hint="cs"/>
          </w:rPr>
          <w:delText xml:space="preserve">(o) </w:delText>
        </w:r>
        <w:r w:rsidR="001C7AB6" w:rsidRPr="00A10451" w:rsidDel="005C7110">
          <w:rPr>
            <w:rFonts w:hint="cs"/>
          </w:rPr>
          <w:delText xml:space="preserve">and optional locations of sensors are </w:delText>
        </w:r>
        <w:r w:rsidR="00862EDC" w:rsidRPr="00A10451" w:rsidDel="005C7110">
          <w:rPr>
            <w:rFonts w:hint="cs"/>
          </w:rPr>
          <w:delText xml:space="preserve">marked </w:delText>
        </w:r>
        <w:r w:rsidR="001C7AB6" w:rsidRPr="00A10451" w:rsidDel="005C7110">
          <w:rPr>
            <w:rFonts w:hint="cs"/>
          </w:rPr>
          <w:delText>in</w:delText>
        </w:r>
        <w:r w:rsidR="00862EDC" w:rsidRPr="00A10451" w:rsidDel="005C7110">
          <w:rPr>
            <w:rFonts w:hint="cs"/>
          </w:rPr>
          <w:delText xml:space="preserve"> black cross</w:delText>
        </w:r>
        <w:r w:rsidR="001C7AB6" w:rsidRPr="00A10451" w:rsidDel="005C7110">
          <w:rPr>
            <w:rFonts w:hint="cs"/>
          </w:rPr>
          <w:delText>es</w:delText>
        </w:r>
        <w:r w:rsidR="00AB110B" w:rsidRPr="00A10451" w:rsidDel="005C7110">
          <w:rPr>
            <w:rFonts w:hint="cs"/>
          </w:rPr>
          <w:delText xml:space="preserve"> </w:delText>
        </w:r>
        <w:r w:rsidR="00F26992" w:rsidRPr="00A10451" w:rsidDel="005C7110">
          <w:rPr>
            <w:rFonts w:hint="cs"/>
          </w:rPr>
          <w:delText>(</w:delText>
        </w:r>
        <w:r w:rsidR="00AB110B" w:rsidRPr="00A10451" w:rsidDel="005C7110">
          <w:rPr>
            <w:rFonts w:hint="cs"/>
          </w:rPr>
          <w:delText>+</w:delText>
        </w:r>
        <w:r w:rsidR="00F26992" w:rsidRPr="00A10451" w:rsidDel="005C7110">
          <w:rPr>
            <w:rFonts w:hint="cs"/>
          </w:rPr>
          <w:delText>)</w:delText>
        </w:r>
        <w:r w:rsidR="00862EDC" w:rsidRPr="00A10451" w:rsidDel="005C7110">
          <w:rPr>
            <w:rFonts w:hint="cs"/>
          </w:rPr>
          <w:delText>.</w:delText>
        </w:r>
        <w:r w:rsidR="0051302A" w:rsidRPr="00A10451" w:rsidDel="005C7110">
          <w:rPr>
            <w:rFonts w:hint="cs"/>
          </w:rPr>
          <w:delText xml:space="preserve"> </w:delText>
        </w:r>
        <w:r w:rsidR="00EF5D6A" w:rsidDel="005C7110">
          <w:delText xml:space="preserve">A total of </w:delText>
        </w:r>
        <w:r w:rsidR="00EF5D6A" w:rsidRPr="00EF5D6A" w:rsidDel="005C7110">
          <w:rPr>
            <w:color w:val="FF0000"/>
          </w:rPr>
          <w:delText>X</w:delText>
        </w:r>
        <w:r w:rsidR="00EF5D6A" w:rsidDel="005C7110">
          <w:delText xml:space="preserve"> o</w:delText>
        </w:r>
        <w:r w:rsidR="001C7AB6" w:rsidRPr="00A10451" w:rsidDel="005C7110">
          <w:rPr>
            <w:rFonts w:hint="cs"/>
          </w:rPr>
          <w:delText xml:space="preserve">ptional locations </w:delText>
        </w:r>
        <w:r w:rsidR="0051302A" w:rsidRPr="00A10451" w:rsidDel="005C7110">
          <w:rPr>
            <w:rFonts w:hint="cs"/>
          </w:rPr>
          <w:delText xml:space="preserve">are </w:delText>
        </w:r>
        <w:r w:rsidR="0005578C" w:rsidRPr="00A10451" w:rsidDel="005C7110">
          <w:rPr>
            <w:rFonts w:hint="cs"/>
          </w:rPr>
          <w:delText>spread</w:delText>
        </w:r>
        <w:r w:rsidR="00327938" w:rsidRPr="00A10451" w:rsidDel="005C7110">
          <w:rPr>
            <w:rFonts w:hint="cs"/>
          </w:rPr>
          <w:delText xml:space="preserve"> </w:delText>
        </w:r>
        <w:r w:rsidR="00C25664" w:rsidRPr="00A10451" w:rsidDel="005C7110">
          <w:rPr>
            <w:rFonts w:hint="cs"/>
          </w:rPr>
          <w:delText>in</w:delText>
        </w:r>
        <w:r w:rsidR="0005578C" w:rsidRPr="00A10451" w:rsidDel="005C7110">
          <w:rPr>
            <w:rFonts w:hint="cs"/>
          </w:rPr>
          <w:delText xml:space="preserve"> a grid, </w:delText>
        </w:r>
        <w:r w:rsidR="00862EDC" w:rsidRPr="00A10451" w:rsidDel="005C7110">
          <w:rPr>
            <w:rFonts w:hint="cs"/>
          </w:rPr>
          <w:delText xml:space="preserve">50 m </w:delText>
        </w:r>
        <w:r w:rsidR="00327938" w:rsidRPr="00A10451" w:rsidDel="005C7110">
          <w:rPr>
            <w:rFonts w:hint="cs"/>
          </w:rPr>
          <w:delText>apart</w:delText>
        </w:r>
        <w:r w:rsidR="0005578C" w:rsidRPr="00A10451" w:rsidDel="005C7110">
          <w:rPr>
            <w:rFonts w:hint="cs"/>
          </w:rPr>
          <w:delText>.</w:delText>
        </w:r>
        <w:r w:rsidR="0014097E" w:rsidRPr="00A10451" w:rsidDel="005C7110">
          <w:rPr>
            <w:rFonts w:hint="cs"/>
          </w:rPr>
          <w:delText xml:space="preserve"> </w:delText>
        </w:r>
        <w:r w:rsidR="006D584A" w:rsidRPr="00A10451" w:rsidDel="005C7110">
          <w:rPr>
            <w:rFonts w:hint="cs"/>
          </w:rPr>
          <w:delText xml:space="preserve">Stack heights </w:delText>
        </w:r>
        <w:r w:rsidR="00C85B53" w:rsidRPr="00A10451" w:rsidDel="005C7110">
          <w:rPr>
            <w:rFonts w:hint="cs"/>
          </w:rPr>
          <w:delText>(</w:delText>
        </w:r>
        <w:r w:rsidR="00C85B53" w:rsidRPr="00A10451" w:rsidDel="005C7110">
          <w:rPr>
            <w:rFonts w:hint="cs"/>
            <w:color w:val="000000"/>
          </w:rPr>
          <w:delText xml:space="preserve">effective heights) </w:delText>
        </w:r>
        <w:r w:rsidR="00D91A5B" w:rsidRPr="00A10451" w:rsidDel="005C7110">
          <w:rPr>
            <w:rFonts w:hint="cs"/>
            <w:color w:val="000000"/>
          </w:rPr>
          <w:delText>were</w:delText>
        </w:r>
        <w:r w:rsidR="00C85B53" w:rsidRPr="00A10451" w:rsidDel="005C7110">
          <w:rPr>
            <w:rFonts w:hint="cs"/>
            <w:color w:val="000000"/>
          </w:rPr>
          <w:delText xml:space="preserve"> </w:delText>
        </w:r>
        <w:r w:rsidR="00D91A5B" w:rsidRPr="00A10451" w:rsidDel="005C7110">
          <w:rPr>
            <w:rFonts w:hint="cs"/>
            <w:color w:val="000000"/>
          </w:rPr>
          <w:delText>taken</w:delText>
        </w:r>
        <w:r w:rsidR="00C85B53" w:rsidRPr="00A10451" w:rsidDel="005C7110">
          <w:rPr>
            <w:rFonts w:hint="cs"/>
            <w:color w:val="000000"/>
          </w:rPr>
          <w:delText xml:space="preserve"> a</w:delText>
        </w:r>
        <w:r w:rsidR="00D91A5B" w:rsidRPr="00A10451" w:rsidDel="005C7110">
          <w:rPr>
            <w:rFonts w:hint="cs"/>
            <w:color w:val="000000"/>
          </w:rPr>
          <w:delText>t</w:delText>
        </w:r>
        <w:r w:rsidR="00C85B53" w:rsidRPr="00A10451" w:rsidDel="005C7110">
          <w:rPr>
            <w:rFonts w:hint="cs"/>
            <w:color w:val="000000"/>
          </w:rPr>
          <w:delText xml:space="preserve"> 10 m</w:delText>
        </w:r>
      </w:del>
    </w:p>
    <w:p w14:paraId="111B1D6F" w14:textId="7CCB87F7" w:rsidR="00DE582F" w:rsidRPr="00DE582F" w:rsidDel="005C7110" w:rsidRDefault="00DE582F" w:rsidP="00937E3F">
      <w:pPr>
        <w:pStyle w:val="Heading2"/>
        <w:rPr>
          <w:del w:id="939" w:author="Idit Balachsan" w:date="2019-06-06T09:11:00Z"/>
        </w:rPr>
        <w:pPrChange w:id="940" w:author="Idit Balachsan" w:date="2019-06-08T11:46:00Z">
          <w:pPr>
            <w:autoSpaceDE w:val="0"/>
            <w:autoSpaceDN w:val="0"/>
            <w:adjustRightInd w:val="0"/>
          </w:pPr>
        </w:pPrChange>
      </w:pPr>
    </w:p>
    <w:p w14:paraId="40BD4072" w14:textId="3EC8D98E" w:rsidR="00F85619" w:rsidRPr="00A10451" w:rsidRDefault="000D7C63" w:rsidP="00937E3F">
      <w:pPr>
        <w:pStyle w:val="Heading2"/>
      </w:pPr>
      <w:ins w:id="941" w:author="ss kk" w:date="2019-05-28T11:56:00Z">
        <w:r w:rsidRPr="000D7C63">
          <w:t xml:space="preserve">Meteorological </w:t>
        </w:r>
      </w:ins>
      <w:ins w:id="942" w:author="Idit Balachsan" w:date="2019-06-04T16:36:00Z">
        <w:r w:rsidR="00185D98">
          <w:t>d</w:t>
        </w:r>
        <w:r w:rsidR="00185D98" w:rsidRPr="00A10451">
          <w:rPr>
            <w:rFonts w:hint="cs"/>
          </w:rPr>
          <w:t>ata</w:t>
        </w:r>
      </w:ins>
    </w:p>
    <w:p w14:paraId="2EC91FF1" w14:textId="54403117" w:rsidR="00DE582F" w:rsidDel="007073E5" w:rsidRDefault="00F85619" w:rsidP="005746C5">
      <w:pPr>
        <w:ind w:right="-2"/>
        <w:rPr>
          <w:del w:id="943" w:author="Idit Balachsan" w:date="2019-06-05T11:32:00Z"/>
          <w:rFonts w:cs="David"/>
          <w:color w:val="000000" w:themeColor="text1"/>
        </w:rPr>
      </w:pPr>
      <w:r w:rsidRPr="00A10451">
        <w:rPr>
          <w:rFonts w:cs="David" w:hint="cs"/>
          <w:color w:val="000000"/>
        </w:rPr>
        <w:t xml:space="preserve">For our simulation set, we used 10 min wind data obtained from the Israel Meteorological Service (IMS) for the years </w:t>
      </w:r>
      <w:ins w:id="944" w:author="Idit Balachsan" w:date="2019-06-04T16:27:00Z">
        <w:r w:rsidR="00E77664">
          <w:rPr>
            <w:rFonts w:cs="David"/>
            <w:color w:val="FF0000"/>
          </w:rPr>
          <w:t>2004-2018</w:t>
        </w:r>
        <w:r w:rsidR="00E77664" w:rsidRPr="00A10451">
          <w:rPr>
            <w:rFonts w:cs="David" w:hint="cs"/>
            <w:color w:val="000000"/>
          </w:rPr>
          <w:t xml:space="preserve"> </w:t>
        </w:r>
      </w:ins>
      <w:ins w:id="945" w:author="Idit Balachsan" w:date="2019-06-04T16:28:00Z">
        <w:r w:rsidR="00B91D7B">
          <w:rPr>
            <w:rFonts w:cs="David"/>
            <w:color w:val="000000"/>
          </w:rPr>
          <w:t xml:space="preserve">from </w:t>
        </w:r>
        <w:proofErr w:type="spellStart"/>
        <w:r w:rsidR="00B91D7B">
          <w:rPr>
            <w:rFonts w:cs="David"/>
            <w:color w:val="000000"/>
          </w:rPr>
          <w:t>Sde</w:t>
        </w:r>
        <w:proofErr w:type="spellEnd"/>
        <w:r w:rsidR="00B91D7B">
          <w:rPr>
            <w:rFonts w:cs="David"/>
            <w:color w:val="000000"/>
          </w:rPr>
          <w:t xml:space="preserve"> </w:t>
        </w:r>
        <w:proofErr w:type="spellStart"/>
        <w:r w:rsidR="00B91D7B">
          <w:rPr>
            <w:rFonts w:cs="David"/>
            <w:color w:val="000000"/>
          </w:rPr>
          <w:t>Boker</w:t>
        </w:r>
      </w:ins>
      <w:proofErr w:type="spellEnd"/>
      <w:r w:rsidRPr="00A10451">
        <w:rPr>
          <w:rFonts w:cs="David" w:hint="cs"/>
          <w:color w:val="000000"/>
        </w:rPr>
        <w:t xml:space="preserve"> station</w:t>
      </w:r>
      <w:r w:rsidRPr="00A10451">
        <w:rPr>
          <w:rFonts w:cs="David" w:hint="cs"/>
          <w:color w:val="FF0000"/>
        </w:rPr>
        <w:t xml:space="preserve">. </w:t>
      </w:r>
      <w:r w:rsidRPr="00A10451">
        <w:rPr>
          <w:rFonts w:cs="David" w:hint="cs"/>
          <w:color w:val="000000" w:themeColor="text1"/>
        </w:rPr>
        <w:t xml:space="preserve">This station was chosen </w:t>
      </w:r>
      <w:ins w:id="946" w:author="Idit Balachsan" w:date="2019-06-04T16:29:00Z">
        <w:r w:rsidR="00B91D7B">
          <w:rPr>
            <w:rFonts w:cs="David"/>
            <w:color w:val="000000" w:themeColor="text1"/>
          </w:rPr>
          <w:t>due</w:t>
        </w:r>
        <w:r w:rsidR="00B91D7B">
          <w:rPr>
            <w:rFonts w:cs="David"/>
            <w:color w:val="000000" w:themeColor="text1"/>
          </w:rPr>
          <w:t xml:space="preserve"> </w:t>
        </w:r>
        <w:r w:rsidR="00B91D7B">
          <w:rPr>
            <w:rFonts w:cs="David"/>
            <w:color w:val="000000" w:themeColor="text1"/>
          </w:rPr>
          <w:t>to</w:t>
        </w:r>
        <w:r w:rsidR="00B91D7B">
          <w:rPr>
            <w:rFonts w:cs="David"/>
            <w:color w:val="000000" w:themeColor="text1"/>
          </w:rPr>
          <w:t xml:space="preserve"> </w:t>
        </w:r>
      </w:ins>
      <w:r w:rsidR="00DE582F">
        <w:rPr>
          <w:rFonts w:cs="David"/>
          <w:color w:val="000000" w:themeColor="text1"/>
        </w:rPr>
        <w:t>its</w:t>
      </w:r>
      <w:ins w:id="947" w:author="Idit Balachsan" w:date="2019-06-04T16:28:00Z">
        <w:r w:rsidR="00B91D7B">
          <w:rPr>
            <w:rFonts w:cs="David"/>
            <w:color w:val="000000" w:themeColor="text1"/>
          </w:rPr>
          <w:t xml:space="preserve"> proximity t</w:t>
        </w:r>
      </w:ins>
      <w:ins w:id="948" w:author="Idit Balachsan" w:date="2019-06-04T16:29:00Z">
        <w:r w:rsidR="00B91D7B">
          <w:rPr>
            <w:rFonts w:cs="David"/>
            <w:color w:val="000000" w:themeColor="text1"/>
          </w:rPr>
          <w:t>o a</w:t>
        </w:r>
      </w:ins>
      <w:r w:rsidR="00DE582F">
        <w:rPr>
          <w:rFonts w:cs="David"/>
          <w:color w:val="000000" w:themeColor="text1"/>
        </w:rPr>
        <w:t xml:space="preserve"> relatively idealized location: a desert area with little land cover</w:t>
      </w:r>
      <w:r w:rsidR="005746C5">
        <w:rPr>
          <w:rFonts w:cs="David"/>
          <w:color w:val="000000" w:themeColor="text1"/>
        </w:rPr>
        <w:t xml:space="preserve">, </w:t>
      </w:r>
      <w:r w:rsidR="00DE582F">
        <w:rPr>
          <w:rFonts w:cs="David"/>
          <w:color w:val="000000" w:themeColor="text1"/>
        </w:rPr>
        <w:t>low topography</w:t>
      </w:r>
      <w:r w:rsidR="005746C5">
        <w:rPr>
          <w:rFonts w:cs="David"/>
          <w:color w:val="000000" w:themeColor="text1"/>
        </w:rPr>
        <w:t xml:space="preserve"> and very few pollution sources except for </w:t>
      </w:r>
      <w:r w:rsidR="005746C5" w:rsidRPr="00A10451">
        <w:rPr>
          <w:rFonts w:cs="David" w:hint="cs"/>
          <w:color w:val="000000" w:themeColor="text1"/>
        </w:rPr>
        <w:t>Ramat</w:t>
      </w:r>
      <w:r w:rsidR="005746C5">
        <w:rPr>
          <w:rFonts w:cs="David"/>
          <w:color w:val="000000" w:themeColor="text1"/>
        </w:rPr>
        <w:t>-</w:t>
      </w:r>
      <w:r w:rsidR="005746C5" w:rsidRPr="00A10451">
        <w:rPr>
          <w:rFonts w:cs="David" w:hint="cs"/>
          <w:color w:val="000000" w:themeColor="text1"/>
        </w:rPr>
        <w:t>Hovav industrial zone</w:t>
      </w:r>
      <w:r w:rsidR="00DE582F">
        <w:rPr>
          <w:rFonts w:cs="David"/>
          <w:color w:val="000000" w:themeColor="text1"/>
        </w:rPr>
        <w:t xml:space="preserve">. </w:t>
      </w:r>
      <w:ins w:id="949" w:author="Idit Balachsan" w:date="2019-06-04T16:33:00Z">
        <w:r w:rsidR="00690A30">
          <w:rPr>
            <w:rFonts w:cs="David"/>
            <w:color w:val="000000" w:themeColor="text1"/>
          </w:rPr>
          <w:t>That way, we reserve the option</w:t>
        </w:r>
      </w:ins>
      <w:r w:rsidRPr="00A10451">
        <w:rPr>
          <w:rFonts w:cs="David" w:hint="cs"/>
          <w:color w:val="000000" w:themeColor="text1"/>
        </w:rPr>
        <w:t xml:space="preserve"> to implement our methodology </w:t>
      </w:r>
      <w:ins w:id="950" w:author="Idit Balachsan" w:date="2019-06-04T16:33:00Z">
        <w:r w:rsidR="00690A30">
          <w:rPr>
            <w:rFonts w:cs="David"/>
            <w:color w:val="000000" w:themeColor="text1"/>
          </w:rPr>
          <w:t xml:space="preserve">in the future </w:t>
        </w:r>
      </w:ins>
      <w:r w:rsidRPr="00A10451">
        <w:rPr>
          <w:rFonts w:cs="David" w:hint="cs"/>
          <w:color w:val="000000" w:themeColor="text1"/>
        </w:rPr>
        <w:t xml:space="preserve">on a real-world problem, </w:t>
      </w:r>
      <w:r w:rsidR="005746C5">
        <w:rPr>
          <w:rFonts w:cs="David"/>
          <w:color w:val="000000" w:themeColor="text1"/>
        </w:rPr>
        <w:t>possibly in that area.</w:t>
      </w:r>
    </w:p>
    <w:p w14:paraId="42CE7C60" w14:textId="77777777" w:rsidR="00F85619" w:rsidRPr="00A10451" w:rsidRDefault="00F85619" w:rsidP="00D85266">
      <w:pPr>
        <w:ind w:right="-2"/>
        <w:rPr>
          <w:rFonts w:cs="David"/>
          <w:color w:val="FF0000"/>
        </w:rPr>
      </w:pPr>
    </w:p>
    <w:p w14:paraId="75A577AE" w14:textId="1E6DF991" w:rsidR="00F85619" w:rsidRDefault="00DE582F" w:rsidP="002976D9">
      <w:pPr>
        <w:pStyle w:val="Heading1"/>
      </w:pPr>
      <w:r>
        <w:t>Research plan</w:t>
      </w:r>
    </w:p>
    <w:p w14:paraId="123174EF" w14:textId="474FE2AC" w:rsidR="00F85619" w:rsidRDefault="00F85619" w:rsidP="00F85619">
      <w:pPr>
        <w:bidi/>
        <w:ind w:right="-2"/>
        <w:rPr>
          <w:ins w:id="951" w:author="Idit Balachsan" w:date="2019-06-05T13:21:00Z"/>
          <w:rFonts w:cs="David"/>
          <w:b/>
          <w:bCs/>
          <w:color w:val="000000"/>
        </w:rPr>
      </w:pPr>
    </w:p>
    <w:p w14:paraId="5EB7AFFB" w14:textId="47E725AC" w:rsidR="00546E11" w:rsidRDefault="00546E11" w:rsidP="00546E11">
      <w:pPr>
        <w:bidi/>
        <w:ind w:right="-2"/>
        <w:rPr>
          <w:ins w:id="952" w:author="Idit Balachsan" w:date="2019-06-05T13:21:00Z"/>
          <w:rFonts w:cs="David"/>
          <w:b/>
          <w:bCs/>
          <w:color w:val="000000"/>
        </w:rPr>
      </w:pPr>
    </w:p>
    <w:p w14:paraId="099D0A22" w14:textId="689A7B3D" w:rsidR="00546E11" w:rsidRDefault="00546E11" w:rsidP="00546E11">
      <w:pPr>
        <w:bidi/>
        <w:ind w:right="-2"/>
        <w:rPr>
          <w:ins w:id="953" w:author="Idit Balachsan" w:date="2019-06-05T13:21:00Z"/>
          <w:rFonts w:cs="David"/>
          <w:b/>
          <w:bCs/>
          <w:color w:val="000000"/>
        </w:rPr>
      </w:pPr>
    </w:p>
    <w:p w14:paraId="0976B88B" w14:textId="2A9256C2" w:rsidR="00546E11" w:rsidRDefault="00546E11" w:rsidP="00546E11">
      <w:pPr>
        <w:bidi/>
        <w:ind w:right="-2"/>
        <w:rPr>
          <w:ins w:id="954" w:author="Idit Balachsan" w:date="2019-06-05T13:21:00Z"/>
          <w:rFonts w:cs="David"/>
          <w:b/>
          <w:bCs/>
          <w:color w:val="000000"/>
        </w:rPr>
      </w:pPr>
    </w:p>
    <w:p w14:paraId="4B171509" w14:textId="4F8EDBD3" w:rsidR="00546E11" w:rsidRDefault="00546E11" w:rsidP="00546E11">
      <w:pPr>
        <w:bidi/>
        <w:ind w:right="-2"/>
        <w:rPr>
          <w:ins w:id="955" w:author="Idit Balachsan" w:date="2019-06-05T13:21:00Z"/>
          <w:rFonts w:cs="David"/>
          <w:b/>
          <w:bCs/>
          <w:color w:val="000000"/>
        </w:rPr>
      </w:pPr>
    </w:p>
    <w:p w14:paraId="36941A86" w14:textId="6ACA5D98" w:rsidR="00546E11" w:rsidRDefault="00546E11" w:rsidP="00546E11">
      <w:pPr>
        <w:bidi/>
        <w:ind w:right="-2"/>
        <w:rPr>
          <w:ins w:id="956" w:author="Idit Balachsan" w:date="2019-06-05T13:21:00Z"/>
          <w:rFonts w:cs="David"/>
          <w:b/>
          <w:bCs/>
          <w:color w:val="000000"/>
        </w:rPr>
      </w:pPr>
    </w:p>
    <w:p w14:paraId="70758508" w14:textId="677D64A3" w:rsidR="00546E11" w:rsidRDefault="00546E11" w:rsidP="00546E11">
      <w:pPr>
        <w:bidi/>
        <w:ind w:right="-2"/>
        <w:rPr>
          <w:ins w:id="957" w:author="Idit Balachsan" w:date="2019-06-05T13:21:00Z"/>
          <w:rFonts w:cs="David"/>
          <w:b/>
          <w:bCs/>
          <w:color w:val="000000"/>
        </w:rPr>
      </w:pPr>
    </w:p>
    <w:p w14:paraId="508AAE3C" w14:textId="734B18A6" w:rsidR="00546E11" w:rsidRDefault="00546E11" w:rsidP="00546E11">
      <w:pPr>
        <w:bidi/>
        <w:ind w:right="-2"/>
        <w:rPr>
          <w:ins w:id="958" w:author="Idit Balachsan" w:date="2019-06-05T13:21:00Z"/>
          <w:rFonts w:cs="David"/>
          <w:b/>
          <w:bCs/>
          <w:color w:val="000000"/>
        </w:rPr>
      </w:pPr>
    </w:p>
    <w:p w14:paraId="22FD84E1" w14:textId="77777777" w:rsidR="00546E11" w:rsidRDefault="00546E11" w:rsidP="00546E11">
      <w:pPr>
        <w:bidi/>
        <w:ind w:right="-2"/>
        <w:rPr>
          <w:rFonts w:cs="David"/>
          <w:b/>
          <w:bCs/>
          <w:color w:val="000000"/>
        </w:rPr>
      </w:pPr>
    </w:p>
    <w:p w14:paraId="0A579AA7" w14:textId="251564AC" w:rsidR="00F85619" w:rsidRDefault="004F1E96" w:rsidP="005746C5">
      <w:pPr>
        <w:pStyle w:val="ListParagraph"/>
        <w:numPr>
          <w:ilvl w:val="0"/>
          <w:numId w:val="16"/>
        </w:numPr>
        <w:ind w:right="-2"/>
        <w:rPr>
          <w:rFonts w:cs="David"/>
          <w:color w:val="000000"/>
        </w:rPr>
      </w:pPr>
      <w:commentRangeStart w:id="959"/>
      <w:r>
        <w:rPr>
          <w:rFonts w:cs="David"/>
          <w:b/>
          <w:bCs/>
          <w:color w:val="000000"/>
        </w:rPr>
        <w:t xml:space="preserve">Evaluation and </w:t>
      </w:r>
      <w:r w:rsidR="00EC3910" w:rsidRPr="007325A1">
        <w:rPr>
          <w:rFonts w:cs="David"/>
          <w:b/>
          <w:bCs/>
          <w:color w:val="000000"/>
        </w:rPr>
        <w:t>Validation</w:t>
      </w:r>
      <w:r w:rsidR="00EC3910" w:rsidRPr="005746C5">
        <w:rPr>
          <w:rFonts w:cs="David"/>
          <w:color w:val="000000"/>
        </w:rPr>
        <w:t xml:space="preserve"> – </w:t>
      </w:r>
      <w:r w:rsidR="005746C5">
        <w:rPr>
          <w:rFonts w:cs="David"/>
          <w:color w:val="000000"/>
        </w:rPr>
        <w:t xml:space="preserve">using real-world </w:t>
      </w:r>
      <w:r w:rsidR="007325A1">
        <w:rPr>
          <w:rFonts w:cs="David"/>
          <w:color w:val="000000"/>
        </w:rPr>
        <w:t>data sets</w:t>
      </w:r>
      <w:r w:rsidR="009C0B01">
        <w:rPr>
          <w:rFonts w:cs="David"/>
          <w:color w:val="000000"/>
        </w:rPr>
        <w:t xml:space="preserve"> </w:t>
      </w:r>
      <w:r w:rsidR="007325A1">
        <w:rPr>
          <w:rFonts w:cs="David"/>
          <w:color w:val="000000"/>
        </w:rPr>
        <w:t xml:space="preserve">or generate synthetic data of emissions. </w:t>
      </w:r>
      <w:commentRangeEnd w:id="959"/>
      <w:r w:rsidR="008832F5">
        <w:rPr>
          <w:rStyle w:val="CommentReference"/>
        </w:rPr>
        <w:commentReference w:id="959"/>
      </w:r>
    </w:p>
    <w:p w14:paraId="5098C24A" w14:textId="4B7549CB" w:rsidR="00D61E13" w:rsidRPr="00F542F4" w:rsidRDefault="007325A1" w:rsidP="00F542F4">
      <w:pPr>
        <w:pStyle w:val="ListParagraph"/>
        <w:numPr>
          <w:ilvl w:val="0"/>
          <w:numId w:val="16"/>
        </w:numPr>
        <w:ind w:right="-2"/>
        <w:rPr>
          <w:rFonts w:cs="David"/>
          <w:color w:val="000000"/>
        </w:rPr>
      </w:pPr>
      <w:commentRangeStart w:id="960"/>
      <w:r>
        <w:rPr>
          <w:rFonts w:cs="David"/>
          <w:b/>
          <w:bCs/>
          <w:color w:val="000000"/>
        </w:rPr>
        <w:t xml:space="preserve">Improve the modelling tool </w:t>
      </w:r>
      <w:r w:rsidR="0041038E">
        <w:rPr>
          <w:rFonts w:cs="David"/>
          <w:color w:val="000000"/>
        </w:rPr>
        <w:t>–</w:t>
      </w:r>
      <w:r>
        <w:rPr>
          <w:rFonts w:cs="David"/>
          <w:color w:val="000000"/>
        </w:rPr>
        <w:t xml:space="preserve"> </w:t>
      </w:r>
      <w:r w:rsidR="0041038E">
        <w:rPr>
          <w:rFonts w:cs="David"/>
          <w:color w:val="000000"/>
        </w:rPr>
        <w:t xml:space="preserve">use as a constraint </w:t>
      </w:r>
      <w:r w:rsidR="00D61E13">
        <w:rPr>
          <w:rFonts w:cs="David"/>
          <w:color w:val="000000"/>
        </w:rPr>
        <w:t>or as an objective</w:t>
      </w:r>
      <w:r w:rsidR="00F542F4">
        <w:rPr>
          <w:rFonts w:cs="David"/>
          <w:color w:val="000000"/>
        </w:rPr>
        <w:t xml:space="preserve">, the demand for solving the STE problem at least for at least X percent of the </w:t>
      </w:r>
      <w:r w:rsidR="00D61E13" w:rsidRPr="00F542F4">
        <w:rPr>
          <w:rFonts w:cs="David" w:hint="cs"/>
          <w:color w:val="000000" w:themeColor="text1"/>
        </w:rPr>
        <w:t xml:space="preserve">scenarios </w:t>
      </w:r>
      <w:r w:rsidR="00F542F4" w:rsidRPr="00F542F4">
        <w:rPr>
          <w:rFonts w:cs="David"/>
          <w:color w:val="000000" w:themeColor="text1"/>
        </w:rPr>
        <w:t xml:space="preserve">and </w:t>
      </w:r>
      <w:r w:rsidR="00D61E13" w:rsidRPr="00F542F4">
        <w:rPr>
          <w:rFonts w:cs="David" w:hint="cs"/>
          <w:color w:val="000000" w:themeColor="text1"/>
        </w:rPr>
        <w:t xml:space="preserve">of </w:t>
      </w:r>
      <w:r w:rsidR="00E76DA3">
        <w:rPr>
          <w:rFonts w:cs="David"/>
          <w:color w:val="000000" w:themeColor="text1"/>
        </w:rPr>
        <w:t>maximum</w:t>
      </w:r>
      <w:r w:rsidR="00F542F4">
        <w:rPr>
          <w:rFonts w:cs="David"/>
          <w:color w:val="000000" w:themeColor="text1"/>
        </w:rPr>
        <w:t xml:space="preserve"> </w:t>
      </w:r>
      <w:r w:rsidR="00D61E13" w:rsidRPr="00F542F4">
        <w:rPr>
          <w:rFonts w:cs="David" w:hint="cs"/>
          <w:color w:val="000000" w:themeColor="text1"/>
        </w:rPr>
        <w:t>deviation</w:t>
      </w:r>
      <w:r w:rsidR="00F542F4">
        <w:rPr>
          <w:rFonts w:cs="David"/>
          <w:color w:val="000000" w:themeColor="text1"/>
        </w:rPr>
        <w:t>s</w:t>
      </w:r>
      <w:r w:rsidR="00D61E13" w:rsidRPr="00F542F4">
        <w:rPr>
          <w:rFonts w:cs="David" w:hint="cs"/>
          <w:color w:val="000000" w:themeColor="text1"/>
        </w:rPr>
        <w:t xml:space="preserve"> from emission permits.</w:t>
      </w:r>
      <w:r w:rsidR="004F1E96">
        <w:rPr>
          <w:rFonts w:cs="David"/>
          <w:color w:val="000000" w:themeColor="text1"/>
        </w:rPr>
        <w:t xml:space="preserve"> </w:t>
      </w:r>
      <w:commentRangeEnd w:id="960"/>
      <w:r w:rsidR="008832F5">
        <w:rPr>
          <w:rStyle w:val="CommentReference"/>
        </w:rPr>
        <w:commentReference w:id="960"/>
      </w:r>
    </w:p>
    <w:p w14:paraId="4F37AC3D" w14:textId="2DB02B4F" w:rsidR="007325A1" w:rsidRPr="007325A1" w:rsidRDefault="00EC3910" w:rsidP="007325A1">
      <w:pPr>
        <w:pStyle w:val="ListParagraph"/>
        <w:numPr>
          <w:ilvl w:val="0"/>
          <w:numId w:val="16"/>
        </w:numPr>
        <w:ind w:right="-2"/>
        <w:rPr>
          <w:rFonts w:cs="David"/>
          <w:color w:val="000000"/>
        </w:rPr>
      </w:pPr>
      <w:commentRangeStart w:id="961"/>
      <w:r w:rsidRPr="007325A1">
        <w:rPr>
          <w:rFonts w:cs="David"/>
          <w:b/>
          <w:bCs/>
          <w:color w:val="000000"/>
        </w:rPr>
        <w:t>Create more complex scenarios</w:t>
      </w:r>
      <w:r w:rsidRPr="005746C5">
        <w:rPr>
          <w:rFonts w:cs="David"/>
          <w:color w:val="000000"/>
        </w:rPr>
        <w:t xml:space="preserve"> – allow different types of sensors with </w:t>
      </w:r>
      <w:r w:rsidR="005746C5" w:rsidRPr="005746C5">
        <w:rPr>
          <w:rFonts w:cs="David"/>
          <w:color w:val="000000"/>
        </w:rPr>
        <w:t xml:space="preserve">different sensitivities and dynamic ranges. </w:t>
      </w:r>
      <w:r w:rsidR="004F1E96">
        <w:rPr>
          <w:rFonts w:cs="David"/>
          <w:color w:val="000000" w:themeColor="text1"/>
        </w:rPr>
        <w:t xml:space="preserve">possibly consider different pollution sources. </w:t>
      </w:r>
      <w:commentRangeEnd w:id="961"/>
      <w:r w:rsidR="008832F5">
        <w:rPr>
          <w:rStyle w:val="CommentReference"/>
        </w:rPr>
        <w:commentReference w:id="961"/>
      </w:r>
    </w:p>
    <w:p w14:paraId="7BD270DF" w14:textId="214C46DB" w:rsidR="007325A1" w:rsidRPr="0041038E" w:rsidRDefault="007325A1" w:rsidP="005746C5">
      <w:pPr>
        <w:pStyle w:val="ListParagraph"/>
        <w:numPr>
          <w:ilvl w:val="0"/>
          <w:numId w:val="16"/>
        </w:numPr>
        <w:ind w:right="-2"/>
        <w:rPr>
          <w:rFonts w:cs="David"/>
          <w:color w:val="000000"/>
        </w:rPr>
      </w:pPr>
      <w:commentRangeStart w:id="962"/>
      <w:r>
        <w:rPr>
          <w:rFonts w:cs="David"/>
          <w:b/>
          <w:bCs/>
          <w:color w:val="000000"/>
        </w:rPr>
        <w:t xml:space="preserve">Conduct measurements </w:t>
      </w:r>
      <w:commentRangeEnd w:id="962"/>
      <w:r w:rsidR="008832F5">
        <w:rPr>
          <w:rStyle w:val="CommentReference"/>
        </w:rPr>
        <w:commentReference w:id="962"/>
      </w:r>
    </w:p>
    <w:p w14:paraId="6CA11E06" w14:textId="5B2F02FF" w:rsidR="0041038E" w:rsidRDefault="0041038E" w:rsidP="0041038E">
      <w:pPr>
        <w:pStyle w:val="ListParagraph"/>
        <w:numPr>
          <w:ilvl w:val="0"/>
          <w:numId w:val="16"/>
        </w:numPr>
        <w:ind w:right="-2"/>
        <w:rPr>
          <w:rFonts w:cs="David"/>
          <w:color w:val="000000" w:themeColor="text1"/>
        </w:rPr>
      </w:pPr>
      <w:commentRangeStart w:id="963"/>
      <w:r w:rsidRPr="0041038E">
        <w:rPr>
          <w:rFonts w:cs="David" w:hint="cs"/>
          <w:b/>
          <w:bCs/>
          <w:color w:val="000000" w:themeColor="text1"/>
        </w:rPr>
        <w:t>Chicago database</w:t>
      </w:r>
      <w:r w:rsidRPr="00A10451">
        <w:rPr>
          <w:rFonts w:cs="David" w:hint="cs"/>
          <w:color w:val="000000" w:themeColor="text1"/>
        </w:rPr>
        <w:t xml:space="preserve"> </w:t>
      </w:r>
      <w:r>
        <w:rPr>
          <w:rFonts w:cs="David"/>
          <w:color w:val="000000" w:themeColor="text1"/>
        </w:rPr>
        <w:t xml:space="preserve">- </w:t>
      </w:r>
      <w:r w:rsidRPr="00A10451">
        <w:rPr>
          <w:rFonts w:cs="David" w:hint="cs"/>
          <w:color w:val="000000" w:themeColor="text1"/>
        </w:rPr>
        <w:t>Evaluat</w:t>
      </w:r>
      <w:r>
        <w:rPr>
          <w:rFonts w:cs="David"/>
          <w:color w:val="000000" w:themeColor="text1"/>
        </w:rPr>
        <w:t>e</w:t>
      </w:r>
      <w:r w:rsidRPr="00A10451">
        <w:rPr>
          <w:rFonts w:cs="David" w:hint="cs"/>
          <w:color w:val="000000" w:themeColor="text1"/>
        </w:rPr>
        <w:t xml:space="preserve"> how well the current placement </w:t>
      </w:r>
      <w:r>
        <w:rPr>
          <w:rFonts w:cs="David"/>
          <w:color w:val="000000" w:themeColor="text1"/>
        </w:rPr>
        <w:t xml:space="preserve">of sensors </w:t>
      </w:r>
      <w:r w:rsidRPr="00A10451">
        <w:rPr>
          <w:rFonts w:cs="David" w:hint="cs"/>
          <w:color w:val="000000" w:themeColor="text1"/>
        </w:rPr>
        <w:t>is</w:t>
      </w:r>
      <w:r>
        <w:rPr>
          <w:rFonts w:cs="David"/>
          <w:color w:val="000000" w:themeColor="text1"/>
        </w:rPr>
        <w:t xml:space="preserve">, </w:t>
      </w:r>
      <w:r w:rsidRPr="00A10451">
        <w:rPr>
          <w:rFonts w:cs="David" w:hint="cs"/>
          <w:color w:val="000000" w:themeColor="text1"/>
        </w:rPr>
        <w:t>suggest where to place additional sensors</w:t>
      </w:r>
      <w:r>
        <w:rPr>
          <w:rFonts w:cs="David"/>
          <w:color w:val="000000" w:themeColor="text1"/>
        </w:rPr>
        <w:t xml:space="preserve">. </w:t>
      </w:r>
      <w:commentRangeEnd w:id="963"/>
      <w:r w:rsidR="008832F5">
        <w:rPr>
          <w:rStyle w:val="CommentReference"/>
        </w:rPr>
        <w:commentReference w:id="963"/>
      </w:r>
    </w:p>
    <w:p w14:paraId="3592DE42" w14:textId="11921349" w:rsidR="00F57828" w:rsidRPr="00A10451" w:rsidRDefault="00F57828" w:rsidP="0041038E">
      <w:pPr>
        <w:pStyle w:val="ListParagraph"/>
        <w:numPr>
          <w:ilvl w:val="0"/>
          <w:numId w:val="16"/>
        </w:numPr>
        <w:ind w:right="-2"/>
        <w:rPr>
          <w:rFonts w:cs="David"/>
          <w:color w:val="000000" w:themeColor="text1"/>
        </w:rPr>
      </w:pPr>
      <w:commentRangeStart w:id="964"/>
      <w:r>
        <w:rPr>
          <w:rFonts w:cs="David"/>
          <w:b/>
          <w:bCs/>
          <w:color w:val="000000" w:themeColor="text1"/>
        </w:rPr>
        <w:t>Mobile sensors and online deployment</w:t>
      </w:r>
      <w:commentRangeEnd w:id="964"/>
      <w:r w:rsidR="008832F5">
        <w:rPr>
          <w:rStyle w:val="CommentReference"/>
        </w:rPr>
        <w:commentReference w:id="964"/>
      </w:r>
    </w:p>
    <w:p w14:paraId="0646FE94" w14:textId="77777777" w:rsidR="0041038E" w:rsidRPr="0041038E" w:rsidRDefault="0041038E" w:rsidP="0041038E">
      <w:pPr>
        <w:ind w:left="360" w:right="-2"/>
        <w:rPr>
          <w:rFonts w:cs="David"/>
          <w:color w:val="000000"/>
        </w:rPr>
      </w:pPr>
    </w:p>
    <w:p w14:paraId="00AC4E5C" w14:textId="6D46D07F" w:rsidR="005746C5" w:rsidRDefault="005746C5" w:rsidP="005746C5">
      <w:pPr>
        <w:bidi/>
        <w:ind w:right="-2"/>
        <w:rPr>
          <w:rFonts w:cs="David"/>
          <w:b/>
          <w:bCs/>
          <w:color w:val="000000"/>
        </w:rPr>
      </w:pPr>
    </w:p>
    <w:p w14:paraId="301F4893" w14:textId="575F0D55" w:rsidR="00AD5F43" w:rsidDel="0061083B" w:rsidRDefault="00AD5F43" w:rsidP="003F702D">
      <w:pPr>
        <w:ind w:right="-2"/>
        <w:rPr>
          <w:del w:id="965" w:author="Idit Balachsan" w:date="2019-06-04T16:37:00Z"/>
          <w:rFonts w:cs="David"/>
          <w:color w:val="000000" w:themeColor="text1"/>
        </w:rPr>
      </w:pPr>
    </w:p>
    <w:p w14:paraId="748F61C6" w14:textId="3BA6D859" w:rsidR="00C36033" w:rsidDel="0061083B" w:rsidRDefault="00C36033" w:rsidP="003F702D">
      <w:pPr>
        <w:ind w:right="-2"/>
        <w:rPr>
          <w:del w:id="966" w:author="Idit Balachsan" w:date="2019-06-04T16:37:00Z"/>
          <w:rFonts w:cs="David"/>
          <w:color w:val="000000" w:themeColor="text1"/>
        </w:rPr>
      </w:pPr>
    </w:p>
    <w:p w14:paraId="0AC6AC12" w14:textId="77777777" w:rsidR="00C36033" w:rsidRPr="00A10451" w:rsidRDefault="00C36033" w:rsidP="003F702D">
      <w:pPr>
        <w:ind w:right="-2"/>
        <w:rPr>
          <w:rFonts w:cs="David"/>
          <w:b/>
          <w:bCs/>
          <w:sz w:val="28"/>
          <w:szCs w:val="28"/>
        </w:rPr>
      </w:pPr>
    </w:p>
    <w:p w14:paraId="5CCC832F" w14:textId="0209D9F2" w:rsidR="006D2082" w:rsidRPr="00710BC2" w:rsidRDefault="005058CB" w:rsidP="002976D9">
      <w:pPr>
        <w:pStyle w:val="Heading1"/>
        <w:rPr>
          <w:color w:val="FF0000"/>
        </w:rPr>
      </w:pPr>
      <w:r w:rsidRPr="00710BC2">
        <w:rPr>
          <w:rFonts w:hint="cs"/>
        </w:rPr>
        <w:t xml:space="preserve">Initial results </w:t>
      </w:r>
      <w:r w:rsidR="00710BC2" w:rsidRPr="00710BC2">
        <w:t>(TBD)</w:t>
      </w:r>
    </w:p>
    <w:p w14:paraId="692819C2" w14:textId="77777777" w:rsidR="005C7110" w:rsidRPr="00C44552" w:rsidRDefault="005C7110" w:rsidP="00760508">
      <w:pPr>
        <w:pStyle w:val="Heading3"/>
        <w:rPr>
          <w:ins w:id="967" w:author="Idit Balachsan" w:date="2019-06-06T09:12:00Z"/>
        </w:rPr>
      </w:pPr>
      <w:ins w:id="968" w:author="Idit Balachsan" w:date="2019-06-06T09:12:00Z">
        <w:r w:rsidRPr="00A10451">
          <w:rPr>
            <w:rFonts w:hint="cs"/>
          </w:rPr>
          <w:t xml:space="preserve">Simulation set </w:t>
        </w:r>
      </w:ins>
    </w:p>
    <w:p w14:paraId="4271292D" w14:textId="4DB45489" w:rsidR="005C7110" w:rsidRDefault="005C7110" w:rsidP="005C7110">
      <w:pPr>
        <w:ind w:right="-2"/>
        <w:rPr>
          <w:ins w:id="969" w:author="Idit Balachsan" w:date="2019-06-06T09:12:00Z"/>
          <w:rFonts w:cs="David"/>
          <w:color w:val="000000" w:themeColor="text1"/>
        </w:rPr>
      </w:pPr>
      <w:ins w:id="970" w:author="Idit Balachsan" w:date="2019-06-06T09:12:00Z">
        <w:r>
          <w:rPr>
            <w:rFonts w:cs="David"/>
          </w:rPr>
          <w:t xml:space="preserve">An initial simulation set was tested.  </w:t>
        </w:r>
        <w:r>
          <w:rPr>
            <w:rFonts w:cs="David"/>
          </w:rPr>
          <w:t>We configured a</w:t>
        </w:r>
        <w:r w:rsidRPr="00A10451">
          <w:rPr>
            <w:rFonts w:cs="David" w:hint="cs"/>
          </w:rPr>
          <w:t xml:space="preserve"> 1000x1000 meter flat area.</w:t>
        </w:r>
        <w:r w:rsidRPr="00A10451">
          <w:rPr>
            <w:rFonts w:cs="David" w:hint="cs"/>
            <w:color w:val="000000"/>
          </w:rPr>
          <w:t xml:space="preserve"> The simulated sensors were assumed to be situated at ground level</w:t>
        </w:r>
        <w:r>
          <w:rPr>
            <w:rFonts w:cs="David"/>
            <w:color w:val="000000"/>
          </w:rPr>
          <w:t xml:space="preserve"> (i.e., z=0 in Eq. 1). </w:t>
        </w:r>
        <w:r w:rsidRPr="00A10451">
          <w:rPr>
            <w:rFonts w:cs="David" w:hint="cs"/>
            <w:color w:val="000000" w:themeColor="text1"/>
          </w:rPr>
          <w:t>Five point-sources (stacks) were given average yearly emission rates of 1000, 1500, 600, 1900 and 30</w:t>
        </w:r>
        <w:r>
          <w:rPr>
            <w:rFonts w:cs="David"/>
            <w:color w:val="000000" w:themeColor="text1"/>
          </w:rPr>
          <w:t xml:space="preserve">0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Pr="00A10451">
          <w:rPr>
            <w:rFonts w:cs="David" w:hint="cs"/>
            <w:color w:val="000000" w:themeColor="text1"/>
          </w:rPr>
          <w:t xml:space="preserve"> </w:t>
        </w:r>
        <w:r>
          <w:rPr>
            <w:rFonts w:cs="David"/>
            <w:color w:val="000000" w:themeColor="text1"/>
          </w:rPr>
          <w:t xml:space="preserve">. </w:t>
        </w:r>
        <w:r w:rsidRPr="00A10451">
          <w:rPr>
            <w:rFonts w:cs="David" w:hint="cs"/>
          </w:rPr>
          <w:t xml:space="preserve">All model runs used the same average yearly release rates of the sources, and not some momentary emission rates </w:t>
        </w:r>
        <w:r w:rsidRPr="00A10451">
          <w:rPr>
            <w:rFonts w:cs="David" w:hint="cs"/>
            <w:color w:val="000000" w:themeColor="text1"/>
          </w:rPr>
          <w:t>(</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Pr="00A10451">
          <w:rPr>
            <w:rFonts w:cs="David" w:hint="cs"/>
            <w:color w:val="000000" w:themeColor="text1"/>
          </w:rPr>
          <w:t>), assuming these are usually not available.</w:t>
        </w:r>
        <w:r w:rsidRPr="00A10451">
          <w:rPr>
            <w:rFonts w:cs="David" w:hint="cs"/>
          </w:rPr>
          <w:t xml:space="preserve"> </w:t>
        </w:r>
        <w:r w:rsidRPr="00A10451">
          <w:rPr>
            <w:rFonts w:cs="David" w:hint="cs"/>
            <w:color w:val="FF0000"/>
          </w:rPr>
          <w:t>Figure X</w:t>
        </w:r>
        <w:r w:rsidRPr="00A10451">
          <w:rPr>
            <w:rFonts w:cs="David" w:hint="cs"/>
          </w:rPr>
          <w:t xml:space="preserve"> depicts some of the configurations. Sources are marked in red circles (o) and optional locations of sensors are marked in black crosses (+). </w:t>
        </w:r>
        <w:r>
          <w:rPr>
            <w:rFonts w:cs="David"/>
          </w:rPr>
          <w:t xml:space="preserve">A total of </w:t>
        </w:r>
        <w:r w:rsidRPr="00EF5D6A">
          <w:rPr>
            <w:rFonts w:cs="David"/>
            <w:color w:val="FF0000"/>
          </w:rPr>
          <w:t>X</w:t>
        </w:r>
        <w:r>
          <w:rPr>
            <w:rFonts w:cs="David"/>
          </w:rPr>
          <w:t xml:space="preserve"> o</w:t>
        </w:r>
        <w:r w:rsidRPr="00A10451">
          <w:rPr>
            <w:rFonts w:cs="David" w:hint="cs"/>
          </w:rPr>
          <w:t xml:space="preserve">ptional locations </w:t>
        </w:r>
        <w:proofErr w:type="gramStart"/>
        <w:r w:rsidRPr="00A10451">
          <w:rPr>
            <w:rFonts w:cs="David" w:hint="cs"/>
          </w:rPr>
          <w:t>are</w:t>
        </w:r>
        <w:proofErr w:type="gramEnd"/>
        <w:r w:rsidRPr="00A10451">
          <w:rPr>
            <w:rFonts w:cs="David" w:hint="cs"/>
          </w:rPr>
          <w:t xml:space="preserve"> spread in a grid, 50 m apart. </w:t>
        </w:r>
        <w:r w:rsidRPr="00A10451">
          <w:rPr>
            <w:rFonts w:cs="David" w:hint="cs"/>
            <w:color w:val="000000" w:themeColor="text1"/>
          </w:rPr>
          <w:t>Stack heights (</w:t>
        </w:r>
        <w:r w:rsidRPr="00A10451">
          <w:rPr>
            <w:rFonts w:cs="David" w:hint="cs"/>
            <w:color w:val="000000"/>
          </w:rPr>
          <w:t>effective heights) were taken at 10 m</w:t>
        </w:r>
        <w:r>
          <w:rPr>
            <w:rFonts w:cs="David"/>
            <w:color w:val="000000"/>
          </w:rPr>
          <w:t xml:space="preserve">. </w:t>
        </w:r>
      </w:ins>
    </w:p>
    <w:p w14:paraId="0A458D4D" w14:textId="6233A7E9" w:rsidR="005C7110" w:rsidRDefault="005C7110" w:rsidP="005C7110">
      <w:pPr>
        <w:autoSpaceDE w:val="0"/>
        <w:autoSpaceDN w:val="0"/>
        <w:adjustRightInd w:val="0"/>
        <w:rPr>
          <w:ins w:id="971" w:author="Idit Balachsan" w:date="2019-06-06T09:12:00Z"/>
          <w:rFonts w:cs="David"/>
          <w:color w:val="000000" w:themeColor="text1"/>
        </w:rPr>
      </w:pPr>
    </w:p>
    <w:p w14:paraId="72BD7780" w14:textId="77777777" w:rsidR="0058373D" w:rsidRPr="00DE582F" w:rsidRDefault="0058373D" w:rsidP="005C7110">
      <w:pPr>
        <w:autoSpaceDE w:val="0"/>
        <w:autoSpaceDN w:val="0"/>
        <w:adjustRightInd w:val="0"/>
        <w:rPr>
          <w:ins w:id="972" w:author="Idit Balachsan" w:date="2019-06-06T09:12:00Z"/>
          <w:rFonts w:cs="David"/>
          <w:color w:val="000000" w:themeColor="text1"/>
        </w:rPr>
      </w:pPr>
    </w:p>
    <w:p w14:paraId="32A1AF2C" w14:textId="77777777" w:rsidR="00930A14" w:rsidRPr="00A10451" w:rsidRDefault="00930A14" w:rsidP="003F702D">
      <w:pPr>
        <w:ind w:right="-2"/>
        <w:rPr>
          <w:rFonts w:cs="David"/>
          <w:b/>
          <w:bCs/>
        </w:rPr>
      </w:pPr>
    </w:p>
    <w:p w14:paraId="6197D4E1" w14:textId="15A9E5B4" w:rsidR="00537979" w:rsidRPr="00A10451" w:rsidRDefault="00537979" w:rsidP="002976D9">
      <w:pPr>
        <w:pStyle w:val="Heading1"/>
      </w:pPr>
      <w:r w:rsidRPr="00A10451">
        <w:rPr>
          <w:rFonts w:hint="cs"/>
        </w:rPr>
        <w:t>Work schedule</w:t>
      </w:r>
      <w:r w:rsidR="00710BC2">
        <w:t xml:space="preserve"> (TBD)</w:t>
      </w:r>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73C6F7CE" w:rsidR="00710BC2" w:rsidRDefault="00710BC2" w:rsidP="003F702D">
      <w:pPr>
        <w:ind w:right="-2"/>
        <w:rPr>
          <w:rFonts w:cs="David"/>
          <w:b/>
          <w:bCs/>
        </w:rPr>
      </w:pPr>
    </w:p>
    <w:p w14:paraId="331D8D74" w14:textId="0FC8591C" w:rsidR="00710BC2" w:rsidRDefault="00710BC2" w:rsidP="003F702D">
      <w:pPr>
        <w:ind w:right="-2"/>
        <w:rPr>
          <w:rFonts w:cs="David"/>
          <w:b/>
          <w:bCs/>
        </w:rPr>
      </w:pPr>
    </w:p>
    <w:p w14:paraId="140F42F8" w14:textId="2888D5A0" w:rsidR="00710BC2" w:rsidRDefault="00710BC2" w:rsidP="003F702D">
      <w:pPr>
        <w:ind w:right="-2"/>
        <w:rPr>
          <w:rFonts w:cs="David"/>
          <w:b/>
          <w:bCs/>
        </w:rPr>
      </w:pPr>
    </w:p>
    <w:p w14:paraId="24781113" w14:textId="2D33D75A" w:rsidR="00710BC2" w:rsidRDefault="00710BC2" w:rsidP="003F702D">
      <w:pPr>
        <w:ind w:right="-2"/>
        <w:rPr>
          <w:rFonts w:cs="David"/>
          <w:b/>
          <w:bCs/>
        </w:rPr>
      </w:pPr>
    </w:p>
    <w:p w14:paraId="38D95C2E" w14:textId="05B22B4E" w:rsidR="00710BC2" w:rsidRDefault="00710BC2" w:rsidP="003F702D">
      <w:pPr>
        <w:ind w:right="-2"/>
        <w:rPr>
          <w:rFonts w:cs="David"/>
          <w:b/>
          <w:bCs/>
        </w:rPr>
      </w:pPr>
    </w:p>
    <w:p w14:paraId="1F33F39B" w14:textId="2715317D" w:rsidR="00710BC2" w:rsidRDefault="00710BC2" w:rsidP="003F702D">
      <w:pPr>
        <w:ind w:right="-2"/>
        <w:rPr>
          <w:rFonts w:cs="David"/>
          <w:b/>
          <w:bCs/>
        </w:rPr>
      </w:pPr>
    </w:p>
    <w:p w14:paraId="73185A61" w14:textId="08503081" w:rsidR="00710BC2" w:rsidRDefault="00710BC2" w:rsidP="003F702D">
      <w:pPr>
        <w:ind w:right="-2"/>
        <w:rPr>
          <w:rFonts w:cs="David"/>
          <w:b/>
          <w:bCs/>
        </w:rPr>
      </w:pPr>
    </w:p>
    <w:p w14:paraId="076182AF" w14:textId="42DF216E" w:rsidR="00710BC2" w:rsidRDefault="00710BC2" w:rsidP="003F702D">
      <w:pPr>
        <w:ind w:right="-2"/>
        <w:rPr>
          <w:rFonts w:cs="David"/>
          <w:b/>
          <w:bCs/>
        </w:rPr>
      </w:pPr>
    </w:p>
    <w:p w14:paraId="05125919" w14:textId="2BF0C948" w:rsidR="00710BC2" w:rsidRDefault="00710BC2" w:rsidP="003F702D">
      <w:pPr>
        <w:ind w:right="-2"/>
        <w:rPr>
          <w:rFonts w:cs="David"/>
          <w:b/>
          <w:bCs/>
        </w:rPr>
      </w:pPr>
    </w:p>
    <w:p w14:paraId="4F66A7A5" w14:textId="77777777" w:rsidR="00710BC2" w:rsidRPr="00A10451" w:rsidRDefault="00710BC2" w:rsidP="003F702D">
      <w:pPr>
        <w:ind w:right="-2"/>
        <w:rPr>
          <w:rFonts w:cs="David"/>
          <w:b/>
          <w:bCs/>
        </w:rPr>
      </w:pPr>
    </w:p>
    <w:p w14:paraId="17600C01" w14:textId="1FC1D512" w:rsidR="008901CA" w:rsidRPr="00710BC2" w:rsidRDefault="005A1EBF" w:rsidP="002976D9">
      <w:pPr>
        <w:pStyle w:val="Heading1"/>
      </w:pPr>
      <w:r w:rsidRPr="00710BC2">
        <w:rPr>
          <w:rFonts w:hint="cs"/>
        </w:rPr>
        <w:t>References</w:t>
      </w:r>
    </w:p>
    <w:p w14:paraId="1194E547" w14:textId="182C81FA" w:rsidR="008901CA" w:rsidRPr="00A10451" w:rsidRDefault="008901CA" w:rsidP="003F702D">
      <w:pPr>
        <w:ind w:right="-2"/>
        <w:rPr>
          <w:rFonts w:cs="David"/>
          <w:color w:val="000000" w:themeColor="text1"/>
        </w:rPr>
      </w:pPr>
    </w:p>
    <w:p w14:paraId="1E653791" w14:textId="460B6AC2" w:rsidR="00293A9B" w:rsidRPr="00293A9B" w:rsidRDefault="008901CA" w:rsidP="00293A9B">
      <w:pPr>
        <w:widowControl w:val="0"/>
        <w:autoSpaceDE w:val="0"/>
        <w:autoSpaceDN w:val="0"/>
        <w:adjustRightInd w:val="0"/>
        <w:ind w:left="640" w:hanging="640"/>
        <w:rPr>
          <w:rFonts w:cs="David"/>
          <w:noProof/>
        </w:rPr>
      </w:pPr>
      <w:r w:rsidRPr="00A10451">
        <w:rPr>
          <w:rFonts w:cs="David" w:hint="cs"/>
          <w:color w:val="000000" w:themeColor="text1"/>
        </w:rPr>
        <w:fldChar w:fldCharType="begin" w:fldLock="1"/>
      </w:r>
      <w:r w:rsidRPr="00A10451">
        <w:rPr>
          <w:rFonts w:cs="David" w:hint="cs"/>
          <w:color w:val="000000" w:themeColor="text1"/>
        </w:rPr>
        <w:instrText xml:space="preserve">ADDIN Mendeley Bibliography CSL_BIBLIOGRAPHY </w:instrText>
      </w:r>
      <w:r w:rsidRPr="00A10451">
        <w:rPr>
          <w:rFonts w:cs="David" w:hint="cs"/>
          <w:color w:val="000000" w:themeColor="text1"/>
        </w:rPr>
        <w:fldChar w:fldCharType="separate"/>
      </w:r>
      <w:r w:rsidR="00293A9B" w:rsidRPr="00293A9B">
        <w:rPr>
          <w:rFonts w:cs="David"/>
          <w:noProof/>
        </w:rPr>
        <w:t>[1]</w:t>
      </w:r>
      <w:r w:rsidR="00293A9B" w:rsidRPr="00293A9B">
        <w:rPr>
          <w:rFonts w:cs="David"/>
          <w:noProof/>
        </w:rPr>
        <w:tab/>
        <w:t xml:space="preserve">J. H. Seinfeld and S. N. Pandis, </w:t>
      </w:r>
      <w:r w:rsidR="00293A9B" w:rsidRPr="00293A9B">
        <w:rPr>
          <w:rFonts w:cs="David"/>
          <w:i/>
          <w:iCs/>
          <w:noProof/>
        </w:rPr>
        <w:t>Atmospheric chemistry and physics - from air pollution to climate change</w:t>
      </w:r>
      <w:r w:rsidR="00293A9B" w:rsidRPr="00293A9B">
        <w:rPr>
          <w:rFonts w:cs="David"/>
          <w:noProof/>
        </w:rPr>
        <w:t>, Second edi. Wiley-Interscience, 2006.</w:t>
      </w:r>
    </w:p>
    <w:p w14:paraId="2C116C6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w:t>
      </w:r>
      <w:r w:rsidRPr="00293A9B">
        <w:rPr>
          <w:rFonts w:cs="David"/>
          <w:noProof/>
        </w:rPr>
        <w:tab/>
        <w:t xml:space="preserve">D. J. Jacob and D. A. Winner, “Effect of climate change on air quality - citation,” </w:t>
      </w:r>
      <w:r w:rsidRPr="00293A9B">
        <w:rPr>
          <w:rFonts w:cs="David"/>
          <w:i/>
          <w:iCs/>
          <w:noProof/>
        </w:rPr>
        <w:t>Atmos. Environ.</w:t>
      </w:r>
      <w:r w:rsidRPr="00293A9B">
        <w:rPr>
          <w:rFonts w:cs="David"/>
          <w:noProof/>
        </w:rPr>
        <w:t>, vol. 43, no. 1, pp. 51–63, 2009.</w:t>
      </w:r>
    </w:p>
    <w:p w14:paraId="3377694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w:t>
      </w:r>
      <w:r w:rsidRPr="00293A9B">
        <w:rPr>
          <w:rFonts w:cs="David"/>
          <w:noProof/>
        </w:rPr>
        <w:tab/>
        <w:t xml:space="preserve">“Greenhouse Gas Emissions,” </w:t>
      </w:r>
      <w:r w:rsidRPr="00293A9B">
        <w:rPr>
          <w:rFonts w:cs="David"/>
          <w:i/>
          <w:iCs/>
          <w:noProof/>
        </w:rPr>
        <w:t>EPA, United States Environmental Protection Agency</w:t>
      </w:r>
      <w:r w:rsidRPr="00293A9B">
        <w:rPr>
          <w:rFonts w:cs="David"/>
          <w:noProof/>
        </w:rPr>
        <w:t xml:space="preserve">, </w:t>
      </w:r>
      <w:r w:rsidRPr="00293A9B">
        <w:rPr>
          <w:rFonts w:cs="David"/>
          <w:noProof/>
        </w:rPr>
        <w:lastRenderedPageBreak/>
        <w:t>2019. [Online]. Available: https://www.epa.gov/ghgemissions/overview-greenhouse-gases. [Accessed: 23-May-2019].</w:t>
      </w:r>
    </w:p>
    <w:p w14:paraId="070EB0C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w:t>
      </w:r>
      <w:r w:rsidRPr="00293A9B">
        <w:rPr>
          <w:rFonts w:cs="David"/>
          <w:noProof/>
        </w:rPr>
        <w:tab/>
        <w:t xml:space="preserve">“Israel ministry of environmental protection,” </w:t>
      </w:r>
      <w:r w:rsidRPr="00293A9B">
        <w:rPr>
          <w:rFonts w:cs="David"/>
          <w:i/>
          <w:iCs/>
          <w:noProof/>
        </w:rPr>
        <w:t>The Impact of Air Pollution from Industry</w:t>
      </w:r>
      <w:r w:rsidRPr="00293A9B">
        <w:rPr>
          <w:rFonts w:cs="David"/>
          <w:noProof/>
        </w:rPr>
        <w:t>, 2015. [Online]. Available: http://www.sviva.gov.il/English/env_topics/Health-and-Environment/Health-Impact-of-Environmental-Nuisances/Pages/The-Impact-of-Air-Pollution-from-Industry.aspx. [Accessed: 23-May-2018].</w:t>
      </w:r>
    </w:p>
    <w:p w14:paraId="59A13A14"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[5]</w:t>
      </w:r>
      <w:r w:rsidRPr="00293A9B">
        <w:rPr>
          <w:rFonts w:cs="David"/>
          <w:noProof/>
        </w:rPr>
        <w:tab/>
        <w:t>WHO, “Ambient air pollution: Health impacts,” 2019. [Online]. Available: https://www.who.int/airpollution/ambient/health-impacts/en/. [Accessed: 10-Mar-2019].</w:t>
      </w:r>
    </w:p>
    <w:p w14:paraId="193E056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[6]</w:t>
      </w:r>
      <w:r w:rsidRPr="00293A9B">
        <w:rPr>
          <w:rFonts w:cs="David"/>
          <w:noProof/>
        </w:rPr>
        <w:tab/>
        <w:t xml:space="preserve">IPCC, </w:t>
      </w:r>
      <w:r w:rsidRPr="00293A9B">
        <w:rPr>
          <w:rFonts w:cs="David"/>
          <w:i/>
          <w:iCs/>
          <w:noProof/>
        </w:rPr>
        <w:t>Climate Change 2013</w:t>
      </w:r>
      <w:r w:rsidRPr="00293A9B">
        <w:rPr>
          <w:rFonts w:cs="David"/>
          <w:noProof/>
        </w:rPr>
        <w:t>, vol. 5. 2014.</w:t>
      </w:r>
    </w:p>
    <w:p w14:paraId="7B622F1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[7]</w:t>
      </w:r>
      <w:r w:rsidRPr="00293A9B">
        <w:rPr>
          <w:rFonts w:cs="David"/>
          <w:noProof/>
        </w:rPr>
        <w:tab/>
        <w:t xml:space="preserve">A. M. Fiore, V. Naik, and E. M. Leibensperger, “Air quality and climate connections,” </w:t>
      </w:r>
      <w:r w:rsidRPr="00293A9B">
        <w:rPr>
          <w:rFonts w:cs="David"/>
          <w:i/>
          <w:iCs/>
          <w:noProof/>
        </w:rPr>
        <w:t>J. Air Waste Manag. Assoc.</w:t>
      </w:r>
      <w:r w:rsidRPr="00293A9B">
        <w:rPr>
          <w:rFonts w:cs="David"/>
          <w:noProof/>
        </w:rPr>
        <w:t>, vol. 65, no. 6, pp. 645–685, 2015.</w:t>
      </w:r>
    </w:p>
    <w:p w14:paraId="00B543B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[8]</w:t>
      </w:r>
      <w:r w:rsidRPr="00293A9B">
        <w:rPr>
          <w:rFonts w:cs="David"/>
          <w:noProof/>
        </w:rPr>
        <w:tab/>
        <w:t xml:space="preserve">M. Jerrett </w:t>
      </w:r>
      <w:r w:rsidRPr="00293A9B">
        <w:rPr>
          <w:rFonts w:cs="David"/>
          <w:i/>
          <w:iCs/>
          <w:noProof/>
        </w:rPr>
        <w:t>et al.</w:t>
      </w:r>
      <w:r w:rsidRPr="00293A9B">
        <w:rPr>
          <w:rFonts w:cs="David"/>
          <w:noProof/>
        </w:rPr>
        <w:t xml:space="preserve">, “A review and evaluation of intraurban air pollution exposure models,” </w:t>
      </w:r>
      <w:r w:rsidRPr="00293A9B">
        <w:rPr>
          <w:rFonts w:cs="David"/>
          <w:i/>
          <w:iCs/>
          <w:noProof/>
        </w:rPr>
        <w:t>J. Expo. Anal. Environ. Epidemiol.</w:t>
      </w:r>
      <w:r w:rsidRPr="00293A9B">
        <w:rPr>
          <w:rFonts w:cs="David"/>
          <w:noProof/>
        </w:rPr>
        <w:t>, vol. 15, no. 2, pp. 185–204, 2005.</w:t>
      </w:r>
    </w:p>
    <w:p w14:paraId="44F2E24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[9]</w:t>
      </w:r>
      <w:r w:rsidRPr="00293A9B">
        <w:rPr>
          <w:rFonts w:cs="David"/>
          <w:noProof/>
        </w:rPr>
        <w:tab/>
        <w:t xml:space="preserve">F. Kizel </w:t>
      </w:r>
      <w:r w:rsidRPr="00293A9B">
        <w:rPr>
          <w:rFonts w:cs="David"/>
          <w:i/>
          <w:iCs/>
          <w:noProof/>
        </w:rPr>
        <w:t>et al.</w:t>
      </w:r>
      <w:r w:rsidRPr="00293A9B">
        <w:rPr>
          <w:rFonts w:cs="David"/>
          <w:noProof/>
        </w:rPr>
        <w:t xml:space="preserve">, “Node-to-node field calibration of wireless distributed air pollution sensor network,” </w:t>
      </w:r>
      <w:r w:rsidRPr="00293A9B">
        <w:rPr>
          <w:rFonts w:cs="David"/>
          <w:i/>
          <w:iCs/>
          <w:noProof/>
        </w:rPr>
        <w:t>Environ. Pollut.</w:t>
      </w:r>
      <w:r w:rsidRPr="00293A9B">
        <w:rPr>
          <w:rFonts w:cs="David"/>
          <w:noProof/>
        </w:rPr>
        <w:t>, vol. 233, pp. 900–909, 2018.</w:t>
      </w:r>
    </w:p>
    <w:p w14:paraId="34E0674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[10]</w:t>
      </w:r>
      <w:r w:rsidRPr="00293A9B">
        <w:rPr>
          <w:rFonts w:cs="David"/>
          <w:noProof/>
        </w:rPr>
        <w:tab/>
        <w:t xml:space="preserve">U. Lerner, T. Yacobi, I. Levy, S. A. Moltchanov, T. Cole-Hunter, and B. Fishbain, “The effect of ego-motion on environmental monitoring,” </w:t>
      </w:r>
      <w:r w:rsidRPr="00293A9B">
        <w:rPr>
          <w:rFonts w:cs="David"/>
          <w:i/>
          <w:iCs/>
          <w:noProof/>
        </w:rPr>
        <w:t>Sci. Total Environ.</w:t>
      </w:r>
      <w:r w:rsidRPr="00293A9B">
        <w:rPr>
          <w:rFonts w:cs="David"/>
          <w:noProof/>
        </w:rPr>
        <w:t>, vol. 533, pp. 8–16, 2015.</w:t>
      </w:r>
    </w:p>
    <w:p w14:paraId="1FE638A1"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[11]</w:t>
      </w:r>
      <w:r w:rsidRPr="00293A9B">
        <w:rPr>
          <w:rFonts w:cs="David"/>
          <w:noProof/>
        </w:rPr>
        <w:tab/>
        <w:t xml:space="preserve">S. Moltchanov, I. Levy, Y. Etzion, U. Lerner, D. M. Broday, and B. Fishbain, “On the feasibility of measuring urban air pollution by wireless distributed sensor networks,” </w:t>
      </w:r>
      <w:r w:rsidRPr="00293A9B">
        <w:rPr>
          <w:rFonts w:cs="David"/>
          <w:i/>
          <w:iCs/>
          <w:noProof/>
        </w:rPr>
        <w:t>Sci. Total Environ.</w:t>
      </w:r>
      <w:r w:rsidRPr="00293A9B">
        <w:rPr>
          <w:rFonts w:cs="David"/>
          <w:noProof/>
        </w:rPr>
        <w:t>, vol. 502, pp. 537–547, 2015.</w:t>
      </w:r>
    </w:p>
    <w:p w14:paraId="5E17304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[12]</w:t>
      </w:r>
      <w:r w:rsidRPr="00293A9B">
        <w:rPr>
          <w:rFonts w:cs="David"/>
          <w:noProof/>
        </w:rPr>
        <w:tab/>
        <w:t xml:space="preserve">A. Marjovi, A. Arfire, and A. Martinoli, “High Resolution Air Pollution Maps in Urban Environments Using Mobile Sensor Networks,” </w:t>
      </w:r>
      <w:r w:rsidRPr="00293A9B">
        <w:rPr>
          <w:rFonts w:cs="David"/>
          <w:i/>
          <w:iCs/>
          <w:noProof/>
        </w:rPr>
        <w:t>2015 Int. Conf. Distrib. Comput. Sens. Syst.</w:t>
      </w:r>
      <w:r w:rsidRPr="00293A9B">
        <w:rPr>
          <w:rFonts w:cs="David"/>
          <w:noProof/>
        </w:rPr>
        <w:t>, pp. 11–20, 2015.</w:t>
      </w:r>
    </w:p>
    <w:p w14:paraId="3AA52CE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[13]</w:t>
      </w:r>
      <w:r w:rsidRPr="00293A9B">
        <w:rPr>
          <w:rFonts w:cs="David"/>
          <w:noProof/>
        </w:rPr>
        <w:tab/>
        <w:t xml:space="preserve">M. I. Mead </w:t>
      </w:r>
      <w:r w:rsidRPr="00293A9B">
        <w:rPr>
          <w:rFonts w:cs="David"/>
          <w:i/>
          <w:iCs/>
          <w:noProof/>
        </w:rPr>
        <w:t>et al.</w:t>
      </w:r>
      <w:r w:rsidRPr="00293A9B">
        <w:rPr>
          <w:rFonts w:cs="David"/>
          <w:noProof/>
        </w:rPr>
        <w:t xml:space="preserve">, “The use of electrochemical sensors for monitoring urban air quality in low-cost, high-density networks,” </w:t>
      </w:r>
      <w:r w:rsidRPr="00293A9B">
        <w:rPr>
          <w:rFonts w:cs="David"/>
          <w:i/>
          <w:iCs/>
          <w:noProof/>
        </w:rPr>
        <w:t>Atmos. Environ.</w:t>
      </w:r>
      <w:r w:rsidRPr="00293A9B">
        <w:rPr>
          <w:rFonts w:cs="David"/>
          <w:noProof/>
        </w:rPr>
        <w:t>, vol. 70, pp. 186–203, 2013.</w:t>
      </w:r>
    </w:p>
    <w:p w14:paraId="6DB86A7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[14]</w:t>
      </w:r>
      <w:r w:rsidRPr="00293A9B">
        <w:rPr>
          <w:rFonts w:cs="David"/>
          <w:noProof/>
        </w:rPr>
        <w:tab/>
        <w:t xml:space="preserve">R. Piedrahita </w:t>
      </w:r>
      <w:r w:rsidRPr="00293A9B">
        <w:rPr>
          <w:rFonts w:cs="David"/>
          <w:i/>
          <w:iCs/>
          <w:noProof/>
        </w:rPr>
        <w:t>et al.</w:t>
      </w:r>
      <w:r w:rsidRPr="00293A9B">
        <w:rPr>
          <w:rFonts w:cs="David"/>
          <w:noProof/>
        </w:rPr>
        <w:t xml:space="preserve">, “The next generation of low-cost personal air quality sensors for quantitative exposure monitoring,” </w:t>
      </w:r>
      <w:r w:rsidRPr="00293A9B">
        <w:rPr>
          <w:rFonts w:cs="David"/>
          <w:i/>
          <w:iCs/>
          <w:noProof/>
        </w:rPr>
        <w:t>Atmos. Meas. Tech.</w:t>
      </w:r>
      <w:r w:rsidRPr="00293A9B">
        <w:rPr>
          <w:rFonts w:cs="David"/>
          <w:noProof/>
        </w:rPr>
        <w:t>, vol. 7, no. 10, pp. 3325–3336, 2014.</w:t>
      </w:r>
    </w:p>
    <w:p w14:paraId="56D93B2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[15]</w:t>
      </w:r>
      <w:r w:rsidRPr="00293A9B">
        <w:rPr>
          <w:rFonts w:cs="David"/>
          <w:noProof/>
        </w:rPr>
        <w:tab/>
        <w:t xml:space="preserve">N. Castell </w:t>
      </w:r>
      <w:r w:rsidRPr="00293A9B">
        <w:rPr>
          <w:rFonts w:cs="David"/>
          <w:i/>
          <w:iCs/>
          <w:noProof/>
        </w:rPr>
        <w:t>et al.</w:t>
      </w:r>
      <w:r w:rsidRPr="00293A9B">
        <w:rPr>
          <w:rFonts w:cs="David"/>
          <w:noProof/>
        </w:rPr>
        <w:t xml:space="preserve">, “Can commercial low-cost sensor platforms contribute to air quality monitoring and exposure estimates?,” </w:t>
      </w:r>
      <w:r w:rsidRPr="00293A9B">
        <w:rPr>
          <w:rFonts w:cs="David"/>
          <w:i/>
          <w:iCs/>
          <w:noProof/>
        </w:rPr>
        <w:t>Environ. Int.</w:t>
      </w:r>
      <w:r w:rsidRPr="00293A9B">
        <w:rPr>
          <w:rFonts w:cs="David"/>
          <w:noProof/>
        </w:rPr>
        <w:t>, vol. 99, pp. 293–302, 2017.</w:t>
      </w:r>
    </w:p>
    <w:p w14:paraId="66C05FE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[16]</w:t>
      </w:r>
      <w:r w:rsidRPr="00293A9B">
        <w:rPr>
          <w:rFonts w:cs="David"/>
          <w:noProof/>
        </w:rPr>
        <w:tab/>
        <w:t xml:space="preserve">A. Nebenzal and B. Fishbain, </w:t>
      </w:r>
      <w:r w:rsidRPr="00293A9B">
        <w:rPr>
          <w:rFonts w:cs="David"/>
          <w:i/>
          <w:iCs/>
          <w:noProof/>
        </w:rPr>
        <w:t>Hough-Transform-Based Interpolation Scheme for Generating Accurate Dense Spatial Maps of Air Pollutants from Sparse Sensin</w:t>
      </w:r>
      <w:r w:rsidRPr="00293A9B">
        <w:rPr>
          <w:rFonts w:cs="David"/>
          <w:noProof/>
        </w:rPr>
        <w:t>, vol. 507. Springer International Publishing, 2017.</w:t>
      </w:r>
    </w:p>
    <w:p w14:paraId="7D2BF4F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[17]</w:t>
      </w:r>
      <w:r w:rsidRPr="00293A9B">
        <w:rPr>
          <w:rFonts w:cs="David"/>
          <w:noProof/>
        </w:rPr>
        <w:tab/>
        <w:t xml:space="preserve">P. H. Ryan and G. K. LeMasters, “A Review of Land-use Regression Models for Characterizing Intraurban Air Pollution Exposure,” </w:t>
      </w:r>
      <w:r w:rsidRPr="00293A9B">
        <w:rPr>
          <w:rFonts w:cs="David"/>
          <w:i/>
          <w:iCs/>
          <w:noProof/>
        </w:rPr>
        <w:t>Inhal. Toxicol.</w:t>
      </w:r>
      <w:r w:rsidRPr="00293A9B">
        <w:rPr>
          <w:rFonts w:cs="David"/>
          <w:noProof/>
        </w:rPr>
        <w:t>, vol. 19, no. sup1, pp. 127–133, Jan. 2007.</w:t>
      </w:r>
    </w:p>
    <w:p w14:paraId="1A62601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[18]</w:t>
      </w:r>
      <w:r w:rsidRPr="00293A9B">
        <w:rPr>
          <w:rFonts w:cs="David"/>
          <w:noProof/>
        </w:rPr>
        <w:tab/>
        <w:t xml:space="preserve">J. M. Stockie, “The Mathematics of Atmospheric Dispersion Modeling,” </w:t>
      </w:r>
      <w:r w:rsidRPr="00293A9B">
        <w:rPr>
          <w:rFonts w:cs="David"/>
          <w:i/>
          <w:iCs/>
          <w:noProof/>
        </w:rPr>
        <w:t>SIAM Rev.</w:t>
      </w:r>
      <w:r w:rsidRPr="00293A9B">
        <w:rPr>
          <w:rFonts w:cs="David"/>
          <w:noProof/>
        </w:rPr>
        <w:t xml:space="preserve">, vol. </w:t>
      </w:r>
      <w:r w:rsidRPr="00293A9B">
        <w:rPr>
          <w:rFonts w:cs="David"/>
          <w:noProof/>
        </w:rPr>
        <w:lastRenderedPageBreak/>
        <w:t>53, no. 2, pp. 349–372, 2011.</w:t>
      </w:r>
    </w:p>
    <w:p w14:paraId="4B0DCFB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[19]</w:t>
      </w:r>
      <w:r w:rsidRPr="00293A9B">
        <w:rPr>
          <w:rFonts w:cs="David"/>
          <w:noProof/>
        </w:rPr>
        <w:tab/>
        <w:t xml:space="preserve">A. F. Stein, V. Isakov, J. Godowitch, and R. R. Draxler, “A hybrid modeling approach to resolve pollutant concentrations in an urban area,” </w:t>
      </w:r>
      <w:r w:rsidRPr="00293A9B">
        <w:rPr>
          <w:rFonts w:cs="David"/>
          <w:i/>
          <w:iCs/>
          <w:noProof/>
        </w:rPr>
        <w:t>Atmos. Environ.</w:t>
      </w:r>
      <w:r w:rsidRPr="00293A9B">
        <w:rPr>
          <w:rFonts w:cs="David"/>
          <w:noProof/>
        </w:rPr>
        <w:t>, vol. 41, no. 40, pp. 9410–9426, 2007.</w:t>
      </w:r>
    </w:p>
    <w:p w14:paraId="6BE571A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[20]</w:t>
      </w:r>
      <w:r w:rsidRPr="00293A9B">
        <w:rPr>
          <w:rFonts w:cs="David"/>
          <w:noProof/>
        </w:rPr>
        <w:tab/>
        <w:t xml:space="preserve">R. L. Burritt and C. Saka, “Quality of physical environmental management accounting information, Lessons from Pollutant Release and Transfer Registers,” </w:t>
      </w:r>
      <w:r w:rsidRPr="00293A9B">
        <w:rPr>
          <w:rFonts w:cs="David"/>
          <w:i/>
          <w:iCs/>
          <w:noProof/>
        </w:rPr>
        <w:t>Sustain. Account. Report.</w:t>
      </w:r>
      <w:r w:rsidRPr="00293A9B">
        <w:rPr>
          <w:rFonts w:cs="David"/>
          <w:noProof/>
        </w:rPr>
        <w:t>, pp. 373–407, 2006.</w:t>
      </w:r>
    </w:p>
    <w:p w14:paraId="5C45B78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[21]</w:t>
      </w:r>
      <w:r w:rsidRPr="00293A9B">
        <w:rPr>
          <w:rFonts w:cs="David"/>
          <w:noProof/>
        </w:rPr>
        <w:tab/>
        <w:t xml:space="preserve">D. Kerret and G. M. Gray, “What do we learn from emissions reporting? Analytical considerations and comparison of pollutant release and transfer registers in the United States, Canada, England, and Australia,” </w:t>
      </w:r>
      <w:r w:rsidRPr="00293A9B">
        <w:rPr>
          <w:rFonts w:cs="David"/>
          <w:i/>
          <w:iCs/>
          <w:noProof/>
        </w:rPr>
        <w:t>Risk Anal.</w:t>
      </w:r>
      <w:r w:rsidRPr="00293A9B">
        <w:rPr>
          <w:rFonts w:cs="David"/>
          <w:noProof/>
        </w:rPr>
        <w:t>, vol. 27, no. 1, pp. 203–223, 2007.</w:t>
      </w:r>
    </w:p>
    <w:p w14:paraId="799FC31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[22]</w:t>
      </w:r>
      <w:r w:rsidRPr="00293A9B">
        <w:rPr>
          <w:rFonts w:cs="David"/>
          <w:noProof/>
        </w:rPr>
        <w:tab/>
        <w:t xml:space="preserve">R. Sullivan and A. Gouldson, “Pollutant release and transfer registers: Examining the value of government-led reporting on corporate environmental performance,” </w:t>
      </w:r>
      <w:r w:rsidRPr="00293A9B">
        <w:rPr>
          <w:rFonts w:cs="David"/>
          <w:i/>
          <w:iCs/>
          <w:noProof/>
        </w:rPr>
        <w:t>Corp. Soc. Responsib. Environ. Manag.</w:t>
      </w:r>
      <w:r w:rsidRPr="00293A9B">
        <w:rPr>
          <w:rFonts w:cs="David"/>
          <w:noProof/>
        </w:rPr>
        <w:t>, vol. 14, no. 5, pp. 263–273, 2007.</w:t>
      </w:r>
    </w:p>
    <w:p w14:paraId="010C108B"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[23]</w:t>
      </w:r>
      <w:r w:rsidRPr="00293A9B">
        <w:rPr>
          <w:rFonts w:cs="David"/>
          <w:noProof/>
        </w:rPr>
        <w:tab/>
        <w:t xml:space="preserve">M. Hutchinson, H. Oh, and W. H. Chen, “A review of source term estimation methods for atmospheric dispersion events using static or mobile sensors,” </w:t>
      </w:r>
      <w:r w:rsidRPr="00293A9B">
        <w:rPr>
          <w:rFonts w:cs="David"/>
          <w:i/>
          <w:iCs/>
          <w:noProof/>
        </w:rPr>
        <w:t>Inf. Fusion</w:t>
      </w:r>
      <w:r w:rsidRPr="00293A9B">
        <w:rPr>
          <w:rFonts w:cs="David"/>
          <w:noProof/>
        </w:rPr>
        <w:t>, vol. 36, pp. 130–148, 2017.</w:t>
      </w:r>
    </w:p>
    <w:p w14:paraId="46E3473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[24]</w:t>
      </w:r>
      <w:r w:rsidRPr="00293A9B">
        <w:rPr>
          <w:rFonts w:cs="David"/>
          <w:noProof/>
        </w:rPr>
        <w:tab/>
        <w:t xml:space="preserve">B. Liu, O. Dousse, P. Nain, and D. Towsley, “Dynamic coverage of mobile sensor networks,” </w:t>
      </w:r>
      <w:r w:rsidRPr="00293A9B">
        <w:rPr>
          <w:rFonts w:cs="David"/>
          <w:i/>
          <w:iCs/>
          <w:noProof/>
        </w:rPr>
        <w:t>IEEE Trans. Parallel Distrib. Syst.</w:t>
      </w:r>
      <w:r w:rsidRPr="00293A9B">
        <w:rPr>
          <w:rFonts w:cs="David"/>
          <w:noProof/>
        </w:rPr>
        <w:t>, vol. 24, no. 2, pp. 301–311, 2013.</w:t>
      </w:r>
    </w:p>
    <w:p w14:paraId="182EDA1A"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[25]</w:t>
      </w:r>
      <w:r w:rsidRPr="00293A9B">
        <w:rPr>
          <w:rFonts w:cs="David"/>
          <w:noProof/>
        </w:rPr>
        <w:tab/>
        <w:t xml:space="preserve">Q. Zhao and A. Swami, “Coverage and Connectivity in Wireless Sensor Networks,” </w:t>
      </w:r>
      <w:r w:rsidRPr="00293A9B">
        <w:rPr>
          <w:rFonts w:cs="David"/>
          <w:i/>
          <w:iCs/>
          <w:noProof/>
        </w:rPr>
        <w:t>Adapt. Cross Layer Des. Wirel. Networks</w:t>
      </w:r>
      <w:r w:rsidRPr="00293A9B">
        <w:rPr>
          <w:rFonts w:cs="David"/>
          <w:noProof/>
        </w:rPr>
        <w:t>, pp. 301–323, 2010.</w:t>
      </w:r>
    </w:p>
    <w:p w14:paraId="5871D855"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[26]</w:t>
      </w:r>
      <w:r w:rsidRPr="00293A9B">
        <w:rPr>
          <w:rFonts w:cs="David"/>
          <w:noProof/>
        </w:rPr>
        <w:tab/>
        <w:t xml:space="preserve">H. Zhang and C. Liu, “A Review on Node Deployment of Wireless Sensor Network,” </w:t>
      </w:r>
      <w:r w:rsidRPr="00293A9B">
        <w:rPr>
          <w:rFonts w:cs="David"/>
          <w:i/>
          <w:iCs/>
          <w:noProof/>
        </w:rPr>
        <w:t>IJCSI Int. J. Comput. Sci. Issues</w:t>
      </w:r>
      <w:r w:rsidRPr="00293A9B">
        <w:rPr>
          <w:rFonts w:cs="David"/>
          <w:noProof/>
        </w:rPr>
        <w:t>, vol. 9, no. 6, pp. 378–383, 2012.</w:t>
      </w:r>
    </w:p>
    <w:p w14:paraId="22851A42"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[27]</w:t>
      </w:r>
      <w:r w:rsidRPr="00293A9B">
        <w:rPr>
          <w:rFonts w:cs="David"/>
          <w:noProof/>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293A9B">
        <w:rPr>
          <w:rFonts w:cs="David"/>
          <w:i/>
          <w:iCs/>
          <w:noProof/>
        </w:rPr>
        <w:t>Sci. Total Environ.</w:t>
      </w:r>
      <w:r w:rsidRPr="00293A9B">
        <w:rPr>
          <w:rFonts w:cs="David"/>
          <w:noProof/>
        </w:rPr>
        <w:t>, vol. 575, no. September 2016, pp. 639–648, 2017.</w:t>
      </w:r>
    </w:p>
    <w:p w14:paraId="674D269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[28]</w:t>
      </w:r>
      <w:r w:rsidRPr="00293A9B">
        <w:rPr>
          <w:rFonts w:cs="David"/>
          <w:noProof/>
        </w:rPr>
        <w:tab/>
        <w:t xml:space="preserve">U. Lerner, O. Hirshfeld, and B. Fishbain, “Optimal Deployment of a Heterogeneous Environmental Sensor Network,” </w:t>
      </w:r>
      <w:r w:rsidRPr="00293A9B">
        <w:rPr>
          <w:rFonts w:cs="David"/>
          <w:i/>
          <w:iCs/>
          <w:noProof/>
        </w:rPr>
        <w:t>Jorunal Environ. Informatics</w:t>
      </w:r>
      <w:r w:rsidRPr="00293A9B">
        <w:rPr>
          <w:rFonts w:cs="David"/>
          <w:noProof/>
        </w:rPr>
        <w:t>, no. X, pp. 1–9, 2018.</w:t>
      </w:r>
    </w:p>
    <w:p w14:paraId="15CEA682"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[29]</w:t>
      </w:r>
      <w:r w:rsidRPr="00293A9B">
        <w:rPr>
          <w:rFonts w:cs="David"/>
          <w:noProof/>
        </w:rPr>
        <w:tab/>
        <w:t xml:space="preserve">P. S. Kanaroglou </w:t>
      </w:r>
      <w:r w:rsidRPr="00293A9B">
        <w:rPr>
          <w:rFonts w:cs="David"/>
          <w:i/>
          <w:iCs/>
          <w:noProof/>
        </w:rPr>
        <w:t>et al.</w:t>
      </w:r>
      <w:r w:rsidRPr="00293A9B">
        <w:rPr>
          <w:rFonts w:cs="David"/>
          <w:noProof/>
        </w:rPr>
        <w:t xml:space="preserve">, “Establishing an air pollution monitoring network for intra-urban population exposure assessment: A location-allocation approach,” </w:t>
      </w:r>
      <w:r w:rsidRPr="00293A9B">
        <w:rPr>
          <w:rFonts w:cs="David"/>
          <w:i/>
          <w:iCs/>
          <w:noProof/>
        </w:rPr>
        <w:t>Atmos. Environ.</w:t>
      </w:r>
      <w:r w:rsidRPr="00293A9B">
        <w:rPr>
          <w:rFonts w:cs="David"/>
          <w:noProof/>
        </w:rPr>
        <w:t>, vol. 39, no. 13, pp. 2399–2409, 2005.</w:t>
      </w:r>
    </w:p>
    <w:p w14:paraId="33D6846C"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[30]</w:t>
      </w:r>
      <w:r w:rsidRPr="00293A9B">
        <w:rPr>
          <w:rFonts w:cs="David"/>
          <w:noProof/>
        </w:rPr>
        <w:tab/>
        <w:t xml:space="preserve">B. Carter and R. Ragade, “A probabilistic model for the deployment of sensors,” </w:t>
      </w:r>
      <w:r w:rsidRPr="00293A9B">
        <w:rPr>
          <w:rFonts w:cs="David"/>
          <w:i/>
          <w:iCs/>
          <w:noProof/>
        </w:rPr>
        <w:t>SAS 2009 - IEEE Sensors Appl. Symp. Proc.</w:t>
      </w:r>
      <w:r w:rsidRPr="00293A9B">
        <w:rPr>
          <w:rFonts w:cs="David"/>
          <w:noProof/>
        </w:rPr>
        <w:t>, pp. 7–12, 2009.</w:t>
      </w:r>
    </w:p>
    <w:p w14:paraId="47A2E9B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[31]</w:t>
      </w:r>
      <w:r w:rsidRPr="00293A9B">
        <w:rPr>
          <w:rFonts w:cs="David"/>
          <w:noProof/>
        </w:rPr>
        <w:tab/>
        <w:t xml:space="preserve">A. Boubrima, W. Bechkit, and H. Rivano, “Optimal WSN Deployment Models for Air Pollution Monitoring,” </w:t>
      </w:r>
      <w:r w:rsidRPr="00293A9B">
        <w:rPr>
          <w:rFonts w:cs="David"/>
          <w:i/>
          <w:iCs/>
          <w:noProof/>
        </w:rPr>
        <w:t>IEEE Trans. Wirel. Commun.</w:t>
      </w:r>
      <w:r w:rsidRPr="00293A9B">
        <w:rPr>
          <w:rFonts w:cs="David"/>
          <w:noProof/>
        </w:rPr>
        <w:t>, vol. 16, no. 5, pp. 2723–2735, 2017.</w:t>
      </w:r>
    </w:p>
    <w:p w14:paraId="4FEDF4F1"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[32]</w:t>
      </w:r>
      <w:r w:rsidRPr="00293A9B">
        <w:rPr>
          <w:rFonts w:cs="David"/>
          <w:noProof/>
        </w:rPr>
        <w:tab/>
        <w:t xml:space="preserve">A. Boubrima, W. Bechkit, H. Rivano, and L. Soulhac, “Leveraging the potential of WSN for an efficient correction of air pollution fine-grained simulations,” </w:t>
      </w:r>
      <w:r w:rsidRPr="00293A9B">
        <w:rPr>
          <w:rFonts w:cs="David"/>
          <w:i/>
          <w:iCs/>
          <w:noProof/>
        </w:rPr>
        <w:t xml:space="preserve">Proc. - Int. Conf. </w:t>
      </w:r>
      <w:r w:rsidRPr="00293A9B">
        <w:rPr>
          <w:rFonts w:cs="David"/>
          <w:i/>
          <w:iCs/>
          <w:noProof/>
        </w:rPr>
        <w:lastRenderedPageBreak/>
        <w:t>Comput. Commun. Networks, ICCCN</w:t>
      </w:r>
      <w:r w:rsidRPr="00293A9B">
        <w:rPr>
          <w:rFonts w:cs="David"/>
          <w:noProof/>
        </w:rPr>
        <w:t>, vol. 2018–July, 2018.</w:t>
      </w:r>
    </w:p>
    <w:p w14:paraId="76DA8FF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[33]</w:t>
      </w:r>
      <w:r w:rsidRPr="00293A9B">
        <w:rPr>
          <w:rFonts w:cs="David"/>
          <w:noProof/>
        </w:rPr>
        <w:tab/>
        <w:t xml:space="preserve">J. D. Berman, L. Jin, M. L. Bell, and F. C. Curriero, “Developing a geostatistical simulation method to inform the quantity and placement of new monitors for a follow-up air sampling campaign,” </w:t>
      </w:r>
      <w:r w:rsidRPr="00293A9B">
        <w:rPr>
          <w:rFonts w:cs="David"/>
          <w:i/>
          <w:iCs/>
          <w:noProof/>
        </w:rPr>
        <w:t>J. Expo. Sci. Environ. Epidemiol.</w:t>
      </w:r>
      <w:r w:rsidRPr="00293A9B">
        <w:rPr>
          <w:rFonts w:cs="David"/>
          <w:noProof/>
        </w:rPr>
        <w:t>, vol. 29, no. 2, pp. 248–257, 2019.</w:t>
      </w:r>
    </w:p>
    <w:p w14:paraId="39D330A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[34]</w:t>
      </w:r>
      <w:r w:rsidRPr="00293A9B">
        <w:rPr>
          <w:rFonts w:cs="David"/>
          <w:noProof/>
        </w:rPr>
        <w:tab/>
        <w:t xml:space="preserve">Y. Kuroki, G. S. Young, and S. E. Haupt, “UAV navigation by an expert system for contaminant mapping with a genetic algorithm,” </w:t>
      </w:r>
      <w:r w:rsidRPr="00293A9B">
        <w:rPr>
          <w:rFonts w:cs="David"/>
          <w:i/>
          <w:iCs/>
          <w:noProof/>
        </w:rPr>
        <w:t>Expert Syst. Appl.</w:t>
      </w:r>
      <w:r w:rsidRPr="00293A9B">
        <w:rPr>
          <w:rFonts w:cs="David"/>
          <w:noProof/>
        </w:rPr>
        <w:t>, vol. 37, no. 6, pp. 4687–4697, 2010.</w:t>
      </w:r>
    </w:p>
    <w:p w14:paraId="75FE832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[35]</w:t>
      </w:r>
      <w:r w:rsidRPr="00293A9B">
        <w:rPr>
          <w:rFonts w:cs="David"/>
          <w:noProof/>
        </w:rPr>
        <w:tab/>
        <w:t xml:space="preserve">A. Belkhiri, W. Bechkit, H. Rivano, and M. Koudil, “Context aware MWSN optimal redeployment strategies for air pollution timely monitoring,” </w:t>
      </w:r>
      <w:r w:rsidRPr="00293A9B">
        <w:rPr>
          <w:rFonts w:cs="David"/>
          <w:i/>
          <w:iCs/>
          <w:noProof/>
        </w:rPr>
        <w:t>IEEE Int. Conf. Commun.</w:t>
      </w:r>
      <w:r w:rsidRPr="00293A9B">
        <w:rPr>
          <w:rFonts w:cs="David"/>
          <w:noProof/>
        </w:rPr>
        <w:t>, vol. 2018–May, 2018.</w:t>
      </w:r>
    </w:p>
    <w:p w14:paraId="3FFA8579"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[36]</w:t>
      </w:r>
      <w:r w:rsidRPr="00293A9B">
        <w:rPr>
          <w:rFonts w:cs="David"/>
          <w:noProof/>
        </w:rPr>
        <w:tab/>
        <w:t xml:space="preserve">H. Kellerer, U. Pferschy, and D. Pisinger, </w:t>
      </w:r>
      <w:r w:rsidRPr="00293A9B">
        <w:rPr>
          <w:rFonts w:cs="David"/>
          <w:i/>
          <w:iCs/>
          <w:noProof/>
        </w:rPr>
        <w:t>Knapsack Problems</w:t>
      </w:r>
      <w:r w:rsidRPr="00293A9B">
        <w:rPr>
          <w:rFonts w:cs="David"/>
          <w:noProof/>
        </w:rPr>
        <w:t>. Springer, 2004.</w:t>
      </w:r>
    </w:p>
    <w:p w14:paraId="08DF5B30"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[37]</w:t>
      </w:r>
      <w:r w:rsidRPr="00293A9B">
        <w:rPr>
          <w:rFonts w:cs="David"/>
          <w:noProof/>
        </w:rPr>
        <w:tab/>
        <w:t xml:space="preserve">R. M. Karp, “Reducibility among combinatorial problems,” in </w:t>
      </w:r>
      <w:r w:rsidRPr="00293A9B">
        <w:rPr>
          <w:rFonts w:cs="David"/>
          <w:i/>
          <w:iCs/>
          <w:noProof/>
        </w:rPr>
        <w:t>Complexity of computer computations</w:t>
      </w:r>
      <w:r w:rsidRPr="00293A9B">
        <w:rPr>
          <w:rFonts w:cs="David"/>
          <w:noProof/>
        </w:rPr>
        <w:t>, Springer, 1972, pp. 85–103.</w:t>
      </w:r>
    </w:p>
    <w:p w14:paraId="7BB9E6F3"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[38]</w:t>
      </w:r>
      <w:r w:rsidRPr="00293A9B">
        <w:rPr>
          <w:rFonts w:cs="David"/>
          <w:noProof/>
        </w:rPr>
        <w:tab/>
        <w:t xml:space="preserve">A. E. Eiben and J. E. Smith, </w:t>
      </w:r>
      <w:r w:rsidRPr="00293A9B">
        <w:rPr>
          <w:rFonts w:cs="David"/>
          <w:i/>
          <w:iCs/>
          <w:noProof/>
        </w:rPr>
        <w:t>Introduction to evolutionary computing</w:t>
      </w:r>
      <w:r w:rsidRPr="00293A9B">
        <w:rPr>
          <w:rFonts w:cs="David"/>
          <w:noProof/>
        </w:rPr>
        <w:t>, 2nd Editio., vol. 53. Springer, 2007.</w:t>
      </w:r>
    </w:p>
    <w:p w14:paraId="25DDE00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[39]</w:t>
      </w:r>
      <w:r w:rsidRPr="00293A9B">
        <w:rPr>
          <w:rFonts w:cs="David"/>
          <w:noProof/>
        </w:rPr>
        <w:tab/>
        <w:t xml:space="preserve">G. O. Concepts, </w:t>
      </w:r>
      <w:r w:rsidRPr="00293A9B">
        <w:rPr>
          <w:rFonts w:cs="David"/>
          <w:i/>
          <w:iCs/>
          <w:noProof/>
        </w:rPr>
        <w:t>Introduction to Optimum Design, Chapter 16 -Global Optimization Concepts and Methods</w:t>
      </w:r>
      <w:r w:rsidRPr="00293A9B">
        <w:rPr>
          <w:rFonts w:cs="David"/>
          <w:noProof/>
        </w:rPr>
        <w:t>, Fourth Edi. Elsevier Inc., 2017.</w:t>
      </w:r>
    </w:p>
    <w:p w14:paraId="4BE9429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[40]</w:t>
      </w:r>
      <w:r w:rsidRPr="00293A9B">
        <w:rPr>
          <w:rFonts w:cs="David"/>
          <w:noProof/>
        </w:rPr>
        <w:tab/>
        <w:t xml:space="preserve">R. Ramadan, H. El-Rewini, and K. Abdelghany, “Optimal and approximate approaches for deployment of heterogeneous sensing devices,” </w:t>
      </w:r>
      <w:r w:rsidRPr="00293A9B">
        <w:rPr>
          <w:rFonts w:cs="David"/>
          <w:i/>
          <w:iCs/>
          <w:noProof/>
        </w:rPr>
        <w:t>Eurasip J. Wirel. Commun. Netw.</w:t>
      </w:r>
      <w:r w:rsidRPr="00293A9B">
        <w:rPr>
          <w:rFonts w:cs="David"/>
          <w:noProof/>
        </w:rPr>
        <w:t>, vol. 2007, 2007.</w:t>
      </w:r>
    </w:p>
    <w:p w14:paraId="4EAC7BF6"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[41]</w:t>
      </w:r>
      <w:r w:rsidRPr="00293A9B">
        <w:rPr>
          <w:rFonts w:cs="David"/>
          <w:noProof/>
        </w:rPr>
        <w:tab/>
        <w:t xml:space="preserve">A. Berchet </w:t>
      </w:r>
      <w:r w:rsidRPr="00293A9B">
        <w:rPr>
          <w:rFonts w:cs="David"/>
          <w:i/>
          <w:iCs/>
          <w:noProof/>
        </w:rPr>
        <w:t>et al.</w:t>
      </w:r>
      <w:r w:rsidRPr="00293A9B">
        <w:rPr>
          <w:rFonts w:cs="David"/>
          <w:noProof/>
        </w:rPr>
        <w:t xml:space="preserve">, “A cost-effective method for simulating city-wide air flow and pollutant dispersion at building resolving scale,” </w:t>
      </w:r>
      <w:r w:rsidRPr="00293A9B">
        <w:rPr>
          <w:rFonts w:cs="David"/>
          <w:i/>
          <w:iCs/>
          <w:noProof/>
        </w:rPr>
        <w:t>Atmos. Environ.</w:t>
      </w:r>
      <w:r w:rsidRPr="00293A9B">
        <w:rPr>
          <w:rFonts w:cs="David"/>
          <w:noProof/>
        </w:rPr>
        <w:t>, vol. 158, pp. 181–196, 2017.</w:t>
      </w:r>
    </w:p>
    <w:p w14:paraId="4A1C75CA"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[42]</w:t>
      </w:r>
      <w:r w:rsidRPr="00293A9B">
        <w:rPr>
          <w:rFonts w:cs="David"/>
          <w:noProof/>
        </w:rPr>
        <w:tab/>
        <w:t>A. Berchet, K. Zink, D. Oettl, J. Brunner, L. Emmenegger, and D. Brunner, “simulations over the city of Zürich , Switzerland,” vol. 2, no. 2, pp. 3441–3459, 2017.</w:t>
      </w:r>
    </w:p>
    <w:p w14:paraId="40DFB607"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[43]</w:t>
      </w:r>
      <w:r w:rsidRPr="00293A9B">
        <w:rPr>
          <w:rFonts w:cs="David"/>
          <w:noProof/>
        </w:rPr>
        <w:tab/>
        <w:t>D. B. Turner, “Workbook of Atmospheric Dispersion Estimates; 2nd ed;” 1994.</w:t>
      </w:r>
    </w:p>
    <w:p w14:paraId="6156F6BE"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[44]</w:t>
      </w:r>
      <w:r w:rsidRPr="00293A9B">
        <w:rPr>
          <w:rFonts w:cs="David"/>
          <w:noProof/>
        </w:rPr>
        <w:tab/>
        <w:t xml:space="preserve">F. Pasquill, “The estimation of the dispersion of windborne material,” </w:t>
      </w:r>
      <w:r w:rsidRPr="00293A9B">
        <w:rPr>
          <w:rFonts w:cs="David"/>
          <w:i/>
          <w:iCs/>
          <w:noProof/>
        </w:rPr>
        <w:t>Met. Mag.</w:t>
      </w:r>
      <w:r w:rsidRPr="00293A9B">
        <w:rPr>
          <w:rFonts w:cs="David"/>
          <w:noProof/>
        </w:rPr>
        <w:t>, vol. 90, no. 1161, pp. 33–49, 1961.</w:t>
      </w:r>
    </w:p>
    <w:p w14:paraId="6044CCCF"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[45]</w:t>
      </w:r>
      <w:r w:rsidRPr="00293A9B">
        <w:rPr>
          <w:rFonts w:cs="David"/>
          <w:noProof/>
        </w:rPr>
        <w:tab/>
        <w:t xml:space="preserve">C. D. Ahrens and R. Henson, </w:t>
      </w:r>
      <w:r w:rsidRPr="00293A9B">
        <w:rPr>
          <w:rFonts w:cs="David"/>
          <w:i/>
          <w:iCs/>
          <w:noProof/>
        </w:rPr>
        <w:t>Meteorology Today: An Introduction to Weather, Climate, and the Environment</w:t>
      </w:r>
      <w:r w:rsidRPr="00293A9B">
        <w:rPr>
          <w:rFonts w:cs="David"/>
          <w:noProof/>
        </w:rPr>
        <w:t>, 12th ed. Cengage Learning, Inc, 2017.</w:t>
      </w:r>
    </w:p>
    <w:p w14:paraId="4A720FB8"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[46]</w:t>
      </w:r>
      <w:r w:rsidRPr="00293A9B">
        <w:rPr>
          <w:rFonts w:cs="David"/>
          <w:noProof/>
        </w:rPr>
        <w:tab/>
        <w:t xml:space="preserve">D. B. Turner, “A diffusion model for an urban area,” </w:t>
      </w:r>
      <w:r w:rsidRPr="00293A9B">
        <w:rPr>
          <w:rFonts w:cs="David"/>
          <w:i/>
          <w:iCs/>
          <w:noProof/>
        </w:rPr>
        <w:t>J. Appl. Meteorol.</w:t>
      </w:r>
      <w:r w:rsidRPr="00293A9B">
        <w:rPr>
          <w:rFonts w:cs="David"/>
          <w:noProof/>
        </w:rPr>
        <w:t>, vol. 3, no. 1, pp. 83–91, 1964.</w:t>
      </w:r>
    </w:p>
    <w:p w14:paraId="14D1DC9D" w14:textId="77777777" w:rsidR="00293A9B" w:rsidRPr="00293A9B" w:rsidRDefault="00293A9B" w:rsidP="00293A9B">
      <w:pPr>
        <w:widowControl w:val="0"/>
        <w:autoSpaceDE w:val="0"/>
        <w:autoSpaceDN w:val="0"/>
        <w:adjustRightInd w:val="0"/>
        <w:ind w:left="640" w:hanging="640"/>
        <w:rPr>
          <w:rFonts w:cs="David"/>
          <w:noProof/>
        </w:rPr>
      </w:pPr>
      <w:r w:rsidRPr="00293A9B">
        <w:rPr>
          <w:rFonts w:cs="David"/>
          <w:noProof/>
        </w:rPr>
        <w:t>[47]</w:t>
      </w:r>
      <w:r w:rsidRPr="00293A9B">
        <w:rPr>
          <w:rFonts w:cs="David"/>
          <w:noProof/>
        </w:rPr>
        <w:tab/>
        <w:t xml:space="preserve">USEPA- United States Environmental Protection Agency, “Meteorological Monitoring Guidance for Regulatory Modeling Applications,” </w:t>
      </w:r>
      <w:r w:rsidRPr="00293A9B">
        <w:rPr>
          <w:rFonts w:cs="David"/>
          <w:i/>
          <w:iCs/>
          <w:noProof/>
        </w:rPr>
        <w:t>Epa-454/R-99-005</w:t>
      </w:r>
      <w:r w:rsidRPr="00293A9B">
        <w:rPr>
          <w:rFonts w:cs="David"/>
          <w:noProof/>
        </w:rPr>
        <w:t>, p. 171, 2000.</w:t>
      </w:r>
    </w:p>
    <w:p w14:paraId="7E831B99" w14:textId="34F4F975" w:rsidR="008901CA" w:rsidRPr="00A10451" w:rsidRDefault="008901CA" w:rsidP="00293A9B">
      <w:pPr>
        <w:widowControl w:val="0"/>
        <w:autoSpaceDE w:val="0"/>
        <w:autoSpaceDN w:val="0"/>
        <w:adjustRightInd w:val="0"/>
        <w:ind w:left="640" w:hanging="640"/>
        <w:rPr>
          <w:rFonts w:cs="David"/>
          <w:color w:val="000000" w:themeColor="text1"/>
        </w:rPr>
      </w:pPr>
      <w:r w:rsidRPr="00A10451">
        <w:rPr>
          <w:rFonts w:cs="David" w:hint="cs"/>
          <w:color w:val="000000" w:themeColor="text1"/>
        </w:rPr>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FC39D90" w14:textId="0E80A469"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67E79B53" w:rsidR="0069712C" w:rsidRPr="00A10451" w:rsidRDefault="0069712C" w:rsidP="00A76813">
      <w:pPr>
        <w:widowControl w:val="0"/>
        <w:autoSpaceDE w:val="0"/>
        <w:autoSpaceDN w:val="0"/>
        <w:adjustRightInd w:val="0"/>
        <w:ind w:left="640" w:hanging="640"/>
        <w:rPr>
          <w:rFonts w:cs="David"/>
          <w:color w:val="000000" w:themeColor="text1"/>
        </w:rPr>
      </w:pPr>
    </w:p>
    <w:p w14:paraId="3B3EABE0" w14:textId="6E54795A"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26659BBC"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265DBF6"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15BF9B80" w:rsidR="0069712C" w:rsidRPr="00A10451" w:rsidRDefault="0069712C" w:rsidP="0069712C">
      <w:pPr>
        <w:widowControl w:val="0"/>
        <w:autoSpaceDE w:val="0"/>
        <w:autoSpaceDN w:val="0"/>
        <w:adjustRightInd w:val="0"/>
        <w:rPr>
          <w:rFonts w:cs="David"/>
          <w:color w:val="000000" w:themeColor="text1"/>
        </w:rPr>
      </w:pPr>
    </w:p>
    <w:sectPr w:rsidR="0069712C" w:rsidRPr="00A10451" w:rsidSect="004F2A45">
      <w:headerReference w:type="default" r:id="rId14"/>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Barak Fishbain" w:date="2019-06-02T12:28:00Z" w:initials="BF">
    <w:p w14:paraId="7D852B56" w14:textId="28A9773A" w:rsidR="00D347C1" w:rsidRDefault="00D347C1">
      <w:pPr>
        <w:pStyle w:val="CommentText"/>
      </w:pPr>
      <w:r>
        <w:rPr>
          <w:rStyle w:val="CommentReference"/>
        </w:rPr>
        <w:annotationRef/>
      </w:r>
      <w:r>
        <w:t xml:space="preserve">The previous title was too narrow for a PhD work. I suggest </w:t>
      </w:r>
      <w:proofErr w:type="gramStart"/>
      <w:r>
        <w:t>to extend</w:t>
      </w:r>
      <w:proofErr w:type="gramEnd"/>
      <w:r>
        <w:t xml:space="preserve"> the scope </w:t>
      </w:r>
      <w:r w:rsidR="00606322">
        <w:t>f</w:t>
      </w:r>
      <w:r>
        <w:t>rom static network to a dynamic one. Th</w:t>
      </w:r>
      <w:r w:rsidR="00606322">
        <w:t>e</w:t>
      </w:r>
      <w:r>
        <w:t xml:space="preserve">n the optimization can address which sensor to move where, if at all in each time step.    </w:t>
      </w:r>
    </w:p>
  </w:comment>
  <w:comment w:id="4" w:author="Barak Fishbain" w:date="2019-06-02T12:30:00Z" w:initials="BF">
    <w:p w14:paraId="739A02F6" w14:textId="6B7C1097" w:rsidR="00D347C1" w:rsidRDefault="00D347C1">
      <w:pPr>
        <w:pStyle w:val="CommentText"/>
      </w:pPr>
      <w:r>
        <w:rPr>
          <w:rStyle w:val="CommentReference"/>
        </w:rPr>
        <w:annotationRef/>
      </w:r>
      <w:r>
        <w:t xml:space="preserve">Once again – This aims at extending the scope of the study to heterogenous set of sensors, which means that the utility function for each sensor, in each location is different. </w:t>
      </w:r>
    </w:p>
  </w:comment>
  <w:comment w:id="12" w:author="Barak Fishbain" w:date="2019-06-02T12:32:00Z" w:initials="BF">
    <w:p w14:paraId="7318835D" w14:textId="77777777" w:rsidR="009223F0" w:rsidRDefault="00D347C1" w:rsidP="009223F0">
      <w:pPr>
        <w:pStyle w:val="CommentText"/>
      </w:pPr>
      <w:r>
        <w:rPr>
          <w:rStyle w:val="CommentReference"/>
        </w:rPr>
        <w:annotationRef/>
      </w:r>
      <w:r>
        <w:t xml:space="preserve">Following the </w:t>
      </w:r>
      <w:proofErr w:type="gramStart"/>
      <w:r>
        <w:t>changes</w:t>
      </w:r>
      <w:proofErr w:type="gramEnd"/>
      <w:r>
        <w:t xml:space="preserve"> I have suggested in the title – I would add a Para. (section) on </w:t>
      </w:r>
      <w:r w:rsidRPr="00E43569">
        <w:rPr>
          <w:highlight w:val="yellow"/>
        </w:rPr>
        <w:t>sensors’ heterogeneity</w:t>
      </w:r>
      <w:r>
        <w:t xml:space="preserve"> (Uri has a Para. on this in his optimal deployment paper, which you can use for assistance) and a Para. on </w:t>
      </w:r>
      <w:r w:rsidR="00592C54" w:rsidRPr="00E43569">
        <w:rPr>
          <w:highlight w:val="yellow"/>
        </w:rPr>
        <w:t>dynamic networks</w:t>
      </w:r>
      <w:r w:rsidR="00592C54">
        <w:t xml:space="preserve">, where you need to find an optimized procedure to move the sensors, so the changes introduced to the network are minimized and so is the distance you have to shift each sensor (to this end, </w:t>
      </w:r>
      <w:r w:rsidR="00592C54" w:rsidRPr="00592C54">
        <w:t>Earth mover's distance</w:t>
      </w:r>
      <w:r w:rsidR="00592C54">
        <w:t xml:space="preserve"> (see </w:t>
      </w:r>
      <w:r w:rsidR="009223F0">
        <w:t xml:space="preserve">Y. </w:t>
      </w:r>
      <w:proofErr w:type="spellStart"/>
      <w:r w:rsidR="009223F0">
        <w:t>Rubner</w:t>
      </w:r>
      <w:proofErr w:type="spellEnd"/>
      <w:r w:rsidR="009223F0">
        <w:t xml:space="preserve">, C. </w:t>
      </w:r>
      <w:proofErr w:type="spellStart"/>
      <w:r w:rsidR="009223F0">
        <w:t>Tomasi</w:t>
      </w:r>
      <w:proofErr w:type="spellEnd"/>
      <w:r w:rsidR="009223F0">
        <w:t xml:space="preserve">, and L. J. </w:t>
      </w:r>
      <w:proofErr w:type="spellStart"/>
      <w:r w:rsidR="009223F0">
        <w:t>Guibas</w:t>
      </w:r>
      <w:proofErr w:type="spellEnd"/>
      <w:r w:rsidR="009223F0">
        <w:t xml:space="preserve">. </w:t>
      </w:r>
    </w:p>
    <w:p w14:paraId="7FCF1BF0" w14:textId="2CD9757E" w:rsidR="00592C54" w:rsidRPr="009223F0" w:rsidRDefault="009223F0" w:rsidP="009223F0">
      <w:pPr>
        <w:pStyle w:val="CommentText"/>
      </w:pPr>
      <w:r>
        <w:t>A metric for distributions with applications to image databases. In IEEE International Conference on Computer Vision, pages 59-66, January 1998.</w:t>
      </w:r>
      <w:r w:rsidR="00592C54">
        <w:t xml:space="preserve">) can be used. I haven’t seen anyone using this measure for this specific task. </w:t>
      </w:r>
    </w:p>
  </w:comment>
  <w:comment w:id="13" w:author="ss kk" w:date="2019-05-28T08:28:00Z" w:initials="sk">
    <w:p w14:paraId="38425CAE" w14:textId="77777777" w:rsidR="00D77161" w:rsidRDefault="00D77161">
      <w:pPr>
        <w:pStyle w:val="CommentText"/>
        <w:rPr>
          <w:rtl/>
        </w:rPr>
      </w:pPr>
      <w:r>
        <w:rPr>
          <w:rStyle w:val="CommentReference"/>
        </w:rPr>
        <w:annotationRef/>
      </w:r>
      <w:r>
        <w:t>This preface is aiming towards continuous emission from non-localized source. The research you are aiming to is from localized source(s) that may increase their emission for various reasons.  I suggest refining the preface. Refine not replace.</w:t>
      </w:r>
    </w:p>
    <w:p w14:paraId="01B51F40" w14:textId="47888057" w:rsidR="00D26D6A" w:rsidRDefault="00D26D6A">
      <w:pPr>
        <w:pStyle w:val="CommentText"/>
      </w:pPr>
      <w:r w:rsidRPr="00D26D6A">
        <w:rPr>
          <w:highlight w:val="yellow"/>
        </w:rPr>
        <w:t>Except for the last two sentences, I think it’s a general intro to pollution from combustion processes, without dividing to point source or not. I would add just the difference between the two maybe.</w:t>
      </w:r>
      <w:r>
        <w:t xml:space="preserve">  </w:t>
      </w:r>
    </w:p>
  </w:comment>
  <w:comment w:id="18" w:author="Idit Balachsan" w:date="2019-06-03T12:15:00Z" w:initials="IB">
    <w:p w14:paraId="7A86E085" w14:textId="12409E58" w:rsidR="00FA06A0" w:rsidRDefault="00FA06A0">
      <w:pPr>
        <w:pStyle w:val="CommentText"/>
      </w:pPr>
      <w:r>
        <w:rPr>
          <w:rStyle w:val="CommentReference"/>
        </w:rPr>
        <w:annotationRef/>
      </w:r>
    </w:p>
  </w:comment>
  <w:comment w:id="17" w:author="Idit Balachsan" w:date="2019-06-03T12:16:00Z" w:initials="IB">
    <w:p w14:paraId="62A293D3" w14:textId="5A537150" w:rsidR="00FA06A0" w:rsidRDefault="00FA06A0">
      <w:pPr>
        <w:pStyle w:val="CommentText"/>
      </w:pPr>
      <w:r>
        <w:rPr>
          <w:rStyle w:val="CommentReference"/>
        </w:rPr>
        <w:annotationRef/>
      </w:r>
      <w:r w:rsidR="008E3525">
        <w:rPr>
          <w:highlight w:val="yellow"/>
        </w:rPr>
        <w:t>Barak, I think i</w:t>
      </w:r>
      <w:r w:rsidRPr="00EB1D20">
        <w:rPr>
          <w:highlight w:val="yellow"/>
        </w:rPr>
        <w:t>t is mentioned later</w:t>
      </w:r>
      <w:r w:rsidR="008E3525">
        <w:rPr>
          <w:highlight w:val="yellow"/>
        </w:rPr>
        <w:t xml:space="preserve">… :/ </w:t>
      </w:r>
      <w:r w:rsidR="00EB1D20" w:rsidRPr="00EB1D20">
        <w:rPr>
          <w:highlight w:val="yellow"/>
        </w:rPr>
        <w:t xml:space="preserve"> I </w:t>
      </w:r>
      <w:r w:rsidR="008E3525">
        <w:rPr>
          <w:highlight w:val="yellow"/>
        </w:rPr>
        <w:t>prefer not</w:t>
      </w:r>
      <w:r w:rsidR="00EB1D20" w:rsidRPr="00EB1D20">
        <w:rPr>
          <w:highlight w:val="yellow"/>
        </w:rPr>
        <w:t xml:space="preserve"> to say something here about source term estimation.</w:t>
      </w:r>
      <w:r w:rsidR="00EB1D20">
        <w:t xml:space="preserve"> </w:t>
      </w:r>
    </w:p>
  </w:comment>
  <w:comment w:id="20" w:author="ss kk" w:date="2019-05-28T08:45:00Z" w:initials="sk">
    <w:p w14:paraId="5EE9F63C" w14:textId="77777777" w:rsidR="00D77161" w:rsidRDefault="00D77161" w:rsidP="008F4456">
      <w:pPr>
        <w:pStyle w:val="CommentText"/>
      </w:pPr>
      <w:r>
        <w:rPr>
          <w:rStyle w:val="CommentReference"/>
        </w:rPr>
        <w:annotationRef/>
      </w:r>
      <w:r>
        <w:t xml:space="preserve">I like the way you present the sensors capabilities – shortly </w:t>
      </w:r>
      <w:proofErr w:type="gramStart"/>
      <w:r>
        <w:t>put:</w:t>
      </w:r>
      <w:proofErr w:type="gramEnd"/>
      <w:r>
        <w:t xml:space="preserve"> quantity vs. quality. OK! Now what are you suggesting? </w:t>
      </w:r>
      <w:r w:rsidRPr="00FA06A0">
        <w:t>I'm missing something saying this work will deal with deployment of …. Such deployment will help to overcome WDESN poor performance (does it?) or AQM high cost</w:t>
      </w:r>
    </w:p>
    <w:p w14:paraId="7B45B4C3" w14:textId="77777777" w:rsidR="00356C89" w:rsidRDefault="00356C89" w:rsidP="008F4456">
      <w:pPr>
        <w:pStyle w:val="CommentText"/>
      </w:pPr>
    </w:p>
    <w:p w14:paraId="19408816" w14:textId="3B79F59E" w:rsidR="00356C89" w:rsidRDefault="00935D7C" w:rsidP="008F4456">
      <w:pPr>
        <w:pStyle w:val="CommentText"/>
      </w:pPr>
      <w:r w:rsidRPr="00FA06A0">
        <w:rPr>
          <w:highlight w:val="yellow"/>
        </w:rPr>
        <w:t xml:space="preserve">I </w:t>
      </w:r>
      <w:r w:rsidR="007A2B23">
        <w:rPr>
          <w:highlight w:val="yellow"/>
        </w:rPr>
        <w:t xml:space="preserve">think it </w:t>
      </w:r>
      <w:r w:rsidRPr="00FA06A0">
        <w:rPr>
          <w:highlight w:val="yellow"/>
        </w:rPr>
        <w:t>is mentioned later.</w:t>
      </w:r>
      <w:r>
        <w:t xml:space="preserve"> </w:t>
      </w:r>
    </w:p>
  </w:comment>
  <w:comment w:id="92" w:author="Idit Balachsan" w:date="2019-06-03T15:15:00Z" w:initials="IB">
    <w:p w14:paraId="2DAAFFE2" w14:textId="4D99288C" w:rsidR="00886172" w:rsidRDefault="00886172">
      <w:pPr>
        <w:pStyle w:val="CommentText"/>
      </w:pPr>
      <w:r>
        <w:rPr>
          <w:rStyle w:val="CommentReference"/>
        </w:rPr>
        <w:annotationRef/>
      </w:r>
      <w:r>
        <w:t xml:space="preserve">Barak, </w:t>
      </w:r>
      <w:r w:rsidR="00764C42">
        <w:t xml:space="preserve">I’m not sure – but maybe it is best to explicitly elaborate on the constraints and objectives </w:t>
      </w:r>
      <w:r w:rsidR="00B75D9E">
        <w:t>we plan on using.</w:t>
      </w:r>
      <w:r w:rsidR="000D6246">
        <w:t xml:space="preserve"> This sentence is a bit confusing. </w:t>
      </w:r>
    </w:p>
  </w:comment>
  <w:comment w:id="93" w:author="Idit Balachsan" w:date="2019-06-03T15:42:00Z" w:initials="IB">
    <w:p w14:paraId="2C4A9BC8" w14:textId="26A5C1B0" w:rsidR="000D6246" w:rsidRDefault="000D6246">
      <w:pPr>
        <w:pStyle w:val="CommentText"/>
      </w:pPr>
      <w:r>
        <w:rPr>
          <w:rStyle w:val="CommentReference"/>
        </w:rPr>
        <w:annotationRef/>
      </w:r>
      <w:r>
        <w:t xml:space="preserve">“to best represent the pollution field” sounds very general, and I am not sure it is exactly what we are doing. </w:t>
      </w:r>
      <w:r w:rsidR="00C94290">
        <w:t xml:space="preserve">Technically it enables finding the source better and so producing better maps. </w:t>
      </w:r>
    </w:p>
  </w:comment>
  <w:comment w:id="95" w:author="Idit Balachsan" w:date="2019-06-03T12:37:00Z" w:initials="IB">
    <w:p w14:paraId="0EBB6E53" w14:textId="7851FDAE" w:rsidR="00E35FFC" w:rsidRDefault="00E35FFC">
      <w:pPr>
        <w:pStyle w:val="CommentText"/>
      </w:pPr>
      <w:r>
        <w:rPr>
          <w:rStyle w:val="CommentReference"/>
        </w:rPr>
        <w:annotationRef/>
      </w:r>
      <w:r>
        <w:t>Is it written like that for a reason?</w:t>
      </w:r>
    </w:p>
  </w:comment>
  <w:comment w:id="241" w:author="ss kk" w:date="2019-05-28T09:29:00Z" w:initials="sk">
    <w:p w14:paraId="765D5CDC" w14:textId="77777777" w:rsidR="00644D19" w:rsidRDefault="00644D19" w:rsidP="00644D19">
      <w:pPr>
        <w:pStyle w:val="CommentText"/>
      </w:pPr>
      <w:r>
        <w:rPr>
          <w:rStyle w:val="CommentReference"/>
        </w:rPr>
        <w:annotationRef/>
      </w:r>
      <w:r>
        <w:t xml:space="preserve">We need to say something about sensor\source arrangement. If we don't the simplest way is to place a single sensor on the source. </w:t>
      </w:r>
      <w:r w:rsidRPr="004E1827">
        <w:rPr>
          <w:highlight w:val="yellow"/>
        </w:rPr>
        <w:t>Since this is not always possible for many reasons and we have more than a single source we have to find optimal configuration</w:t>
      </w:r>
      <w:r>
        <w:t>.</w:t>
      </w:r>
    </w:p>
    <w:p w14:paraId="76C06000" w14:textId="77777777" w:rsidR="00644D19" w:rsidRDefault="00644D19" w:rsidP="00644D19">
      <w:pPr>
        <w:pStyle w:val="CommentText"/>
      </w:pPr>
      <w:r>
        <w:t xml:space="preserve">Predefinition is important. </w:t>
      </w:r>
    </w:p>
  </w:comment>
  <w:comment w:id="362" w:author="Barak Fishbain" w:date="2019-06-02T13:18:00Z" w:initials="BF">
    <w:p w14:paraId="0ED2F9BE" w14:textId="3FAAEB0C" w:rsidR="00F14F1F" w:rsidRDefault="00F14F1F">
      <w:pPr>
        <w:pStyle w:val="CommentText"/>
      </w:pPr>
      <w:r>
        <w:rPr>
          <w:rStyle w:val="CommentReference"/>
        </w:rPr>
        <w:annotationRef/>
      </w:r>
      <w:r w:rsidRPr="001C09EB">
        <w:rPr>
          <w:highlight w:val="yellow"/>
        </w:rPr>
        <w:t>You should address the suitability question as well. Especially when we consider heterogenous network. But even if you chose to disregard heterogeneity the suitability is a factor.</w:t>
      </w:r>
      <w:r>
        <w:t xml:space="preserve"> </w:t>
      </w:r>
    </w:p>
  </w:comment>
  <w:comment w:id="485" w:author="Idit Balachsan" w:date="2019-06-11T11:20:00Z" w:initials="IB">
    <w:p w14:paraId="57134D44" w14:textId="10DF929B" w:rsidR="00D901C9" w:rsidRDefault="00D901C9" w:rsidP="00D901C9">
      <w:pPr>
        <w:pStyle w:val="CommentText"/>
      </w:pPr>
      <w:r>
        <w:rPr>
          <w:rStyle w:val="CommentReference"/>
        </w:rPr>
        <w:annotationRef/>
      </w:r>
      <w:r>
        <w:t>Check it, I remember 2007 and not 2003</w:t>
      </w:r>
    </w:p>
  </w:comment>
  <w:comment w:id="583" w:author="Idit Balachsan" w:date="2019-06-11T16:18:00Z" w:initials="IB">
    <w:p w14:paraId="3DC49613" w14:textId="749D4694" w:rsidR="00641EB2" w:rsidRDefault="00641EB2">
      <w:pPr>
        <w:pStyle w:val="CommentText"/>
      </w:pPr>
      <w:r>
        <w:rPr>
          <w:rStyle w:val="CommentReference"/>
        </w:rPr>
        <w:annotationRef/>
      </w:r>
      <w:proofErr w:type="gramStart"/>
      <w:r w:rsidRPr="00641EB2">
        <w:rPr>
          <w:rFonts w:ascii="Calibri" w:hAnsi="Calibri" w:cs="Calibri"/>
        </w:rPr>
        <w:t>﻿</w:t>
      </w:r>
      <w:r w:rsidRPr="00641EB2">
        <w:t>(</w:t>
      </w:r>
      <w:proofErr w:type="gramEnd"/>
      <w:r w:rsidRPr="00641EB2">
        <w:t>Holland, 1975)</w:t>
      </w:r>
    </w:p>
  </w:comment>
  <w:comment w:id="821" w:author="David Fredrick Gold" w:date="2019-05-22T10:11:00Z" w:initials="DFG">
    <w:p w14:paraId="230FBB7E" w14:textId="77777777" w:rsidR="00760508" w:rsidRDefault="00760508" w:rsidP="00760508">
      <w:pPr>
        <w:pStyle w:val="CommentText"/>
      </w:pPr>
      <w:r>
        <w:rPr>
          <w:rStyle w:val="CommentReference"/>
        </w:rPr>
        <w:annotationRef/>
      </w:r>
      <w:proofErr w:type="spellStart"/>
      <w:r>
        <w:t>Multiobjective</w:t>
      </w:r>
      <w:proofErr w:type="spellEnd"/>
      <w:r>
        <w:t xml:space="preserve"> problem </w:t>
      </w:r>
      <w:proofErr w:type="spellStart"/>
      <w:r>
        <w:t>forulations</w:t>
      </w:r>
      <w:proofErr w:type="spellEnd"/>
      <w:r>
        <w:t xml:space="preserve"> (?) </w:t>
      </w:r>
    </w:p>
    <w:p w14:paraId="2D989F86" w14:textId="77777777" w:rsidR="00760508" w:rsidRDefault="00760508" w:rsidP="00760508">
      <w:pPr>
        <w:pStyle w:val="CommentText"/>
      </w:pPr>
      <w:r w:rsidRPr="00347377">
        <w:rPr>
          <w:highlight w:val="yellow"/>
        </w:rPr>
        <w:t>Fixed in the methodology section</w:t>
      </w:r>
    </w:p>
  </w:comment>
  <w:comment w:id="860" w:author="Barak Fishbain" w:date="2019-06-02T13:53:00Z" w:initials="BF">
    <w:p w14:paraId="3DE0A5B8" w14:textId="539FA896" w:rsidR="008056AF" w:rsidRDefault="008056AF">
      <w:pPr>
        <w:pStyle w:val="CommentText"/>
      </w:pPr>
      <w:r>
        <w:rPr>
          <w:rStyle w:val="CommentReference"/>
        </w:rPr>
        <w:annotationRef/>
      </w:r>
      <w:r>
        <w:t xml:space="preserve">I believe that this should be the FIRST section of the methodology BEFORE </w:t>
      </w:r>
      <w:proofErr w:type="gramStart"/>
      <w:r w:rsidRPr="00A10451">
        <w:rPr>
          <w:rFonts w:cs="David" w:hint="cs"/>
        </w:rPr>
        <w:t>The</w:t>
      </w:r>
      <w:proofErr w:type="gramEnd"/>
      <w:r w:rsidRPr="00A10451">
        <w:rPr>
          <w:rFonts w:cs="David" w:hint="cs"/>
        </w:rPr>
        <w:t xml:space="preserve"> Gaussian plume model</w:t>
      </w:r>
      <w:r>
        <w:rPr>
          <w:rFonts w:cs="David"/>
        </w:rPr>
        <w:t xml:space="preserve">. Then you can state that we can use ANY model, but for the sake of simplicity we will start with the Gaussian model. </w:t>
      </w:r>
    </w:p>
  </w:comment>
  <w:comment w:id="861" w:author="Idit Balachsan" w:date="2019-06-05T10:44:00Z" w:initials="IB">
    <w:p w14:paraId="36AD7786" w14:textId="021B90C3" w:rsidR="00561AB9" w:rsidRDefault="00561AB9">
      <w:pPr>
        <w:pStyle w:val="CommentText"/>
      </w:pPr>
      <w:r>
        <w:rPr>
          <w:rStyle w:val="CommentReference"/>
        </w:rPr>
        <w:annotationRef/>
      </w:r>
      <w:r>
        <w:t xml:space="preserve">There is a problem to do so. Maybe just the general formulation but I think it should stay close to the specific formulation. </w:t>
      </w:r>
    </w:p>
  </w:comment>
  <w:comment w:id="917" w:author="Idit Balachsan" w:date="2019-05-27T13:58:00Z" w:initials="IB">
    <w:p w14:paraId="22FBF032" w14:textId="77777777" w:rsidR="00D77161" w:rsidRDefault="00D77161">
      <w:pPr>
        <w:pStyle w:val="CommentText"/>
      </w:pPr>
      <w:r>
        <w:rPr>
          <w:rStyle w:val="CommentReference"/>
        </w:rPr>
        <w:annotationRef/>
      </w:r>
      <w:r>
        <w:t xml:space="preserve">In my initial work (before writing the proposal), </w:t>
      </w:r>
    </w:p>
    <w:p w14:paraId="27E68C4E" w14:textId="70735A34" w:rsidR="00D77161" w:rsidRDefault="00D77161" w:rsidP="00762DB8">
      <w:pPr>
        <w:pStyle w:val="CommentText"/>
      </w:pPr>
      <w:r>
        <w:t xml:space="preserve">I took the minimal PED value from each set of S’-&gt;S’’ with the same number of sources. For example, out of the 50 combinations of S’=1 </w:t>
      </w:r>
      <w:r>
        <w:sym w:font="Wingdings" w:char="F0E0"/>
      </w:r>
      <w:r>
        <w:t xml:space="preserve"> S’’=2 I took the minimal PED value. In total I had 10 unique combinations I took minimal PED from and averaged those in my objective function. So the objective described now in the proposal is Shai’s suggestion and was not yet implemented.  </w:t>
      </w:r>
      <w:r w:rsidRPr="00762DB8">
        <w:rPr>
          <w:highlight w:val="yellow"/>
        </w:rPr>
        <w:t xml:space="preserve">We need to suggest what we thing is the best OF. If you have preliminary result with a variant OF it is </w:t>
      </w:r>
      <w:proofErr w:type="gramStart"/>
      <w:r w:rsidRPr="00762DB8">
        <w:rPr>
          <w:highlight w:val="yellow"/>
        </w:rPr>
        <w:t>OK !</w:t>
      </w:r>
      <w:proofErr w:type="gramEnd"/>
      <w:r>
        <w:t xml:space="preserve"> </w:t>
      </w:r>
      <w:r w:rsidRPr="00762DB8">
        <w:rPr>
          <w:highlight w:val="yellow"/>
        </w:rPr>
        <w:t>BTW we may want to check median. Not crucial at this stage</w:t>
      </w:r>
    </w:p>
  </w:comment>
  <w:comment w:id="920" w:author="ss kk" w:date="2019-05-28T11:51:00Z" w:initials="sk">
    <w:p w14:paraId="3AEC91F1" w14:textId="540F9CB4" w:rsidR="00D77161" w:rsidRDefault="00D77161">
      <w:pPr>
        <w:pStyle w:val="CommentText"/>
      </w:pPr>
      <w:r>
        <w:rPr>
          <w:rStyle w:val="CommentReference"/>
        </w:rPr>
        <w:annotationRef/>
      </w:r>
      <w:r>
        <w:t xml:space="preserve">This should be incorporated to </w:t>
      </w:r>
      <w:proofErr w:type="spellStart"/>
      <w:r>
        <w:t>eq</w:t>
      </w:r>
      <w:proofErr w:type="spellEnd"/>
      <w:r>
        <w:t xml:space="preserve"> 11</w:t>
      </w:r>
      <w:r w:rsidR="00D07308">
        <w:t xml:space="preserve"> (eq6)</w:t>
      </w:r>
    </w:p>
  </w:comment>
  <w:comment w:id="925" w:author="Barak Fishbain" w:date="2019-06-02T14:07:00Z" w:initials="BF">
    <w:p w14:paraId="0FA4D00F" w14:textId="4B256EAB" w:rsidR="0058413D" w:rsidRDefault="0058413D">
      <w:pPr>
        <w:pStyle w:val="CommentText"/>
      </w:pPr>
      <w:r>
        <w:rPr>
          <w:rStyle w:val="CommentReference"/>
        </w:rPr>
        <w:annotationRef/>
      </w:r>
      <w:r>
        <w:br/>
        <w:t xml:space="preserve">You might want to change the title to multi-objective problem and leave you an opening to add more objectives as the research progresses. </w:t>
      </w:r>
    </w:p>
  </w:comment>
  <w:comment w:id="927" w:author="Barak Fishbain" w:date="2019-06-02T14:05:00Z" w:initials="BF">
    <w:p w14:paraId="2DF149CA" w14:textId="14E110FB" w:rsidR="0058413D" w:rsidRDefault="0058413D" w:rsidP="0058413D">
      <w:pPr>
        <w:pStyle w:val="CommentText"/>
      </w:pPr>
      <w:r>
        <w:rPr>
          <w:rStyle w:val="CommentReference"/>
        </w:rPr>
        <w:annotationRef/>
      </w:r>
      <w:r>
        <w:t>You might want to explain why you would be interested in separating night and day.</w:t>
      </w:r>
    </w:p>
  </w:comment>
  <w:comment w:id="926" w:author="ss kk" w:date="2019-05-28T11:52:00Z" w:initials="sk">
    <w:p w14:paraId="2DA4B3C4" w14:textId="28FBD5AB" w:rsidR="00D77161" w:rsidRDefault="00D77161">
      <w:pPr>
        <w:pStyle w:val="CommentText"/>
      </w:pPr>
      <w:r>
        <w:rPr>
          <w:rStyle w:val="CommentReference"/>
        </w:rPr>
        <w:annotationRef/>
      </w:r>
      <w:r>
        <w:t>I see that you plan on having "</w:t>
      </w:r>
      <w:r w:rsidRPr="000D7C63">
        <w:rPr>
          <w:rFonts w:cs="David" w:hint="cs"/>
          <w:color w:val="FF0000"/>
        </w:rPr>
        <w:t xml:space="preserve"> </w:t>
      </w:r>
      <w:r w:rsidRPr="00C419E3">
        <w:rPr>
          <w:rFonts w:cs="David" w:hint="cs"/>
          <w:color w:val="FF0000"/>
        </w:rPr>
        <w:t>Evolutionary algorithms and Borg MOEA</w:t>
      </w:r>
      <w:r w:rsidRPr="00C419E3">
        <w:rPr>
          <w:rFonts w:cs="David"/>
          <w:color w:val="FF0000"/>
        </w:rPr>
        <w:t xml:space="preserve"> (TBD</w:t>
      </w:r>
      <w:r>
        <w:rPr>
          <w:rFonts w:cs="David"/>
          <w:color w:val="FF0000"/>
        </w:rPr>
        <w:t xml:space="preserve">" section. You must incorporate in this section general </w:t>
      </w:r>
      <w:proofErr w:type="spellStart"/>
      <w:r>
        <w:rPr>
          <w:rFonts w:cs="David"/>
          <w:color w:val="FF0000"/>
        </w:rPr>
        <w:t>aapects</w:t>
      </w:r>
      <w:proofErr w:type="spellEnd"/>
      <w:r>
        <w:rPr>
          <w:rFonts w:cs="David"/>
          <w:color w:val="FF0000"/>
        </w:rPr>
        <w:t xml:space="preserve"> of </w:t>
      </w:r>
      <w:proofErr w:type="spellStart"/>
      <w:r>
        <w:rPr>
          <w:rFonts w:cs="David"/>
          <w:color w:val="FF0000"/>
        </w:rPr>
        <w:t>multiobjective</w:t>
      </w:r>
      <w:proofErr w:type="spellEnd"/>
      <w:r>
        <w:rPr>
          <w:rFonts w:cs="David"/>
          <w:color w:val="FF0000"/>
        </w:rPr>
        <w:t xml:space="preserve"> optimization namely the </w:t>
      </w:r>
      <w:proofErr w:type="spellStart"/>
      <w:r>
        <w:rPr>
          <w:rFonts w:cs="David"/>
          <w:color w:val="FF0000"/>
        </w:rPr>
        <w:t>Parto</w:t>
      </w:r>
      <w:proofErr w:type="spellEnd"/>
      <w:r>
        <w:rPr>
          <w:rFonts w:cs="David"/>
          <w:color w:val="FF0000"/>
        </w:rPr>
        <w:t xml:space="preserve"> frontier. Otherwise it may be confusing</w:t>
      </w:r>
    </w:p>
  </w:comment>
  <w:comment w:id="928" w:author="Idit Balachsan" w:date="2019-06-11T17:10:00Z" w:initials="IB">
    <w:p w14:paraId="5FB5C0AA" w14:textId="37210388" w:rsidR="000927A9" w:rsidRDefault="000927A9">
      <w:pPr>
        <w:pStyle w:val="CommentText"/>
      </w:pPr>
      <w:r>
        <w:rPr>
          <w:rStyle w:val="CommentReference"/>
        </w:rPr>
        <w:annotationRef/>
      </w:r>
      <w:r>
        <w:t xml:space="preserve">The Borg MOEA initiates search by starting with a uniform random generation of its initial population of candidate solutions. Then the algorithm projects the set </w:t>
      </w:r>
      <m:oMath>
        <m:r>
          <w:rPr>
            <w:rFonts w:ascii="Cambria Math" w:hAnsi="Cambria Math"/>
          </w:rPr>
          <m:t>{S}</m:t>
        </m:r>
      </m:oMath>
      <w:r>
        <w:t xml:space="preserve"> on </w:t>
      </w:r>
      <m:oMath>
        <m:r>
          <m:rPr>
            <m:sty m:val="p"/>
          </m:rPr>
          <w:rPr>
            <w:rFonts w:ascii="Cambria Math" w:hAnsi="Cambria Math"/>
          </w:rPr>
          <m:t>Ω</m:t>
        </m:r>
      </m:oMath>
      <w:r>
        <w:t xml:space="preserve"> (Eq. </w:t>
      </w:r>
      <w:r>
        <w:fldChar w:fldCharType="begin"/>
      </w:r>
      <w:r>
        <w:instrText xml:space="preserve"> REF _Ref1297241 \h </w:instrText>
      </w:r>
      <w:r>
        <w:fldChar w:fldCharType="separate"/>
      </w:r>
      <w:r w:rsidRPr="00C464C7">
        <w:t>(</w:t>
      </w:r>
      <w:r>
        <w:rPr>
          <w:noProof/>
        </w:rPr>
        <w:t>2</w:t>
      </w:r>
      <w:r w:rsidRPr="00C464C7">
        <w:t>)</w:t>
      </w:r>
      <w:r>
        <w:fldChar w:fldCharType="end"/>
      </w:r>
      <w:r>
        <w:t xml:space="preserve">) and evaluates the discrepancies with the measured values, using the error function shown in equation </w:t>
      </w:r>
      <w:r>
        <w:fldChar w:fldCharType="begin"/>
      </w:r>
      <w:r>
        <w:instrText xml:space="preserve"> REF _Ref1393743 \h </w:instrText>
      </w:r>
      <w:r>
        <w:fldChar w:fldCharType="separate"/>
      </w:r>
      <w:r w:rsidRPr="00C464C7">
        <w:t>(</w:t>
      </w:r>
      <w:r>
        <w:rPr>
          <w:noProof/>
        </w:rPr>
        <w:t>3</w:t>
      </w:r>
      <w:r w:rsidRPr="00C464C7">
        <w:t>)</w:t>
      </w:r>
      <w:r>
        <w:fldChar w:fldCharType="end"/>
      </w:r>
      <w:r>
        <w:t>. Then, based on the two objectives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#S</m:t>
            </m:r>
          </m:sub>
        </m:sSub>
      </m:oMath>
      <w:r>
        <w:t xml:space="preserve"> and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error</m:t>
            </m:r>
          </m:sub>
        </m:sSub>
      </m:oMath>
      <w:r>
        <w:t xml:space="preserve">), the Borg MOEA rewards those sets of decision variables </w:t>
      </w:r>
      <m:oMath>
        <m:r>
          <w:rPr>
            <w:rFonts w:ascii="Cambria Math" w:hAnsi="Cambria Math"/>
          </w:rPr>
          <m:t>{S}</m:t>
        </m:r>
      </m:oMath>
      <w:r>
        <w:t xml:space="preserve"> that dominate competing alternatives (i.e., better in both objectives) until a high-quality approximation of the Pareto frontier is attained.</w:t>
      </w:r>
    </w:p>
  </w:comment>
  <w:comment w:id="959" w:author="ss kk" w:date="2019-05-28T12:48:00Z" w:initials="sk">
    <w:p w14:paraId="1FF385C2" w14:textId="4F9EB372" w:rsidR="00D77161" w:rsidRDefault="00D77161">
      <w:pPr>
        <w:pStyle w:val="CommentText"/>
      </w:pPr>
      <w:r>
        <w:rPr>
          <w:rStyle w:val="CommentReference"/>
        </w:rPr>
        <w:annotationRef/>
      </w:r>
      <w:r>
        <w:rPr>
          <w:rStyle w:val="CommentReference"/>
        </w:rPr>
        <w:t>I don't think first stage should be evaluation and validation. You should start with setting up concept, goals and optimizer</w:t>
      </w:r>
    </w:p>
  </w:comment>
  <w:comment w:id="960" w:author="ss kk" w:date="2019-05-28T12:50:00Z" w:initials="sk">
    <w:p w14:paraId="165709AA" w14:textId="100AF764" w:rsidR="00D77161" w:rsidRDefault="00D77161">
      <w:pPr>
        <w:pStyle w:val="CommentText"/>
      </w:pPr>
      <w:r>
        <w:rPr>
          <w:rStyle w:val="CommentReference"/>
        </w:rPr>
        <w:annotationRef/>
      </w:r>
      <w:r>
        <w:t>Not clear</w:t>
      </w:r>
    </w:p>
  </w:comment>
  <w:comment w:id="961" w:author="ss kk" w:date="2019-05-28T12:51:00Z" w:initials="sk">
    <w:p w14:paraId="0FC16556" w14:textId="689ECAE7" w:rsidR="00D77161" w:rsidRDefault="00D77161">
      <w:pPr>
        <w:pStyle w:val="CommentText"/>
      </w:pPr>
      <w:r>
        <w:rPr>
          <w:rStyle w:val="CommentReference"/>
        </w:rPr>
        <w:annotationRef/>
      </w:r>
      <w:r>
        <w:t>Good. Need language editing</w:t>
      </w:r>
    </w:p>
  </w:comment>
  <w:comment w:id="962" w:author="ss kk" w:date="2019-05-28T12:51:00Z" w:initials="sk">
    <w:p w14:paraId="2EDAE692" w14:textId="254D002E" w:rsidR="00D77161" w:rsidRDefault="00D77161">
      <w:pPr>
        <w:pStyle w:val="CommentText"/>
      </w:pPr>
      <w:r>
        <w:rPr>
          <w:rStyle w:val="CommentReference"/>
        </w:rPr>
        <w:annotationRef/>
      </w:r>
      <w:r>
        <w:rPr>
          <w:rStyle w:val="CommentReference"/>
        </w:rPr>
        <w:t>You didn't mention it in the proposal</w:t>
      </w:r>
    </w:p>
  </w:comment>
  <w:comment w:id="963" w:author="ss kk" w:date="2019-05-28T12:51:00Z" w:initials="sk">
    <w:p w14:paraId="160CB69D" w14:textId="0D2F9054" w:rsidR="00D77161" w:rsidRDefault="00D77161">
      <w:pPr>
        <w:pStyle w:val="CommentText"/>
      </w:pPr>
      <w:r>
        <w:rPr>
          <w:rStyle w:val="CommentReference"/>
        </w:rPr>
        <w:annotationRef/>
      </w:r>
      <w:r>
        <w:t>Good, Need language editing</w:t>
      </w:r>
    </w:p>
  </w:comment>
  <w:comment w:id="964" w:author="ss kk" w:date="2019-05-28T12:52:00Z" w:initials="sk">
    <w:p w14:paraId="74C094BE" w14:textId="7ECFCF60" w:rsidR="00D77161" w:rsidRDefault="00D77161">
      <w:pPr>
        <w:pStyle w:val="CommentText"/>
      </w:pPr>
      <w:r>
        <w:rPr>
          <w:rStyle w:val="CommentReference"/>
        </w:rPr>
        <w:annotationRef/>
      </w:r>
      <w:r>
        <w:rPr>
          <w:rStyle w:val="CommentReference"/>
        </w:rPr>
        <w:t>You suggested the opposite… If you do want to go mobile it fine but some (minor) revisions in the text are required as you probably like to extend your achievements in static WDESN to mobile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852B56" w15:done="0"/>
  <w15:commentEx w15:paraId="739A02F6" w15:done="0"/>
  <w15:commentEx w15:paraId="7FCF1BF0" w15:done="0"/>
  <w15:commentEx w15:paraId="01B51F40" w15:done="0"/>
  <w15:commentEx w15:paraId="7A86E085" w15:done="1"/>
  <w15:commentEx w15:paraId="62A293D3" w15:done="0"/>
  <w15:commentEx w15:paraId="19408816" w15:done="0"/>
  <w15:commentEx w15:paraId="2DAAFFE2" w15:done="0"/>
  <w15:commentEx w15:paraId="2C4A9BC8" w15:done="0"/>
  <w15:commentEx w15:paraId="0EBB6E53" w15:done="0"/>
  <w15:commentEx w15:paraId="76C06000" w15:done="0"/>
  <w15:commentEx w15:paraId="0ED2F9BE" w15:done="0"/>
  <w15:commentEx w15:paraId="57134D44" w15:done="0"/>
  <w15:commentEx w15:paraId="3DC49613" w15:done="0"/>
  <w15:commentEx w15:paraId="2D989F86" w15:done="0"/>
  <w15:commentEx w15:paraId="3DE0A5B8" w15:done="0"/>
  <w15:commentEx w15:paraId="36AD7786" w15:paraIdParent="3DE0A5B8" w15:done="0"/>
  <w15:commentEx w15:paraId="27E68C4E" w15:done="0"/>
  <w15:commentEx w15:paraId="3AEC91F1" w15:done="0"/>
  <w15:commentEx w15:paraId="0FA4D00F" w15:done="0"/>
  <w15:commentEx w15:paraId="2DF149CA" w15:done="0"/>
  <w15:commentEx w15:paraId="2DA4B3C4" w15:done="0"/>
  <w15:commentEx w15:paraId="5FB5C0AA" w15:done="0"/>
  <w15:commentEx w15:paraId="1FF385C2" w15:done="0"/>
  <w15:commentEx w15:paraId="165709AA" w15:done="0"/>
  <w15:commentEx w15:paraId="0FC16556" w15:done="0"/>
  <w15:commentEx w15:paraId="2EDAE692" w15:done="0"/>
  <w15:commentEx w15:paraId="160CB69D" w15:done="0"/>
  <w15:commentEx w15:paraId="74C094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852B56" w16cid:durableId="209E3F8B"/>
  <w16cid:commentId w16cid:paraId="739A02F6" w16cid:durableId="209E3FEB"/>
  <w16cid:commentId w16cid:paraId="7FCF1BF0" w16cid:durableId="209E405D"/>
  <w16cid:commentId w16cid:paraId="01B51F40" w16cid:durableId="209E2A9A"/>
  <w16cid:commentId w16cid:paraId="7A86E085" w16cid:durableId="209F8DE0"/>
  <w16cid:commentId w16cid:paraId="62A293D3" w16cid:durableId="209F8E07"/>
  <w16cid:commentId w16cid:paraId="19408816" w16cid:durableId="209E2A9B"/>
  <w16cid:commentId w16cid:paraId="2DAAFFE2" w16cid:durableId="209FB828"/>
  <w16cid:commentId w16cid:paraId="2C4A9BC8" w16cid:durableId="209FBE73"/>
  <w16cid:commentId w16cid:paraId="0EBB6E53" w16cid:durableId="209F931D"/>
  <w16cid:commentId w16cid:paraId="76C06000" w16cid:durableId="209E2AA1"/>
  <w16cid:commentId w16cid:paraId="0ED2F9BE" w16cid:durableId="209E4B43"/>
  <w16cid:commentId w16cid:paraId="57134D44" w16cid:durableId="20AA0CE1"/>
  <w16cid:commentId w16cid:paraId="3DC49613" w16cid:durableId="20AA52CF"/>
  <w16cid:commentId w16cid:paraId="2D989F86" w16cid:durableId="20978604"/>
  <w16cid:commentId w16cid:paraId="3DE0A5B8" w16cid:durableId="209E5357"/>
  <w16cid:commentId w16cid:paraId="36AD7786" w16cid:durableId="20A21BAB"/>
  <w16cid:commentId w16cid:paraId="27E68C4E" w16cid:durableId="20966B7C"/>
  <w16cid:commentId w16cid:paraId="3AEC91F1" w16cid:durableId="209E2AAA"/>
  <w16cid:commentId w16cid:paraId="0FA4D00F" w16cid:durableId="209E56B0"/>
  <w16cid:commentId w16cid:paraId="2DF149CA" w16cid:durableId="209E561B"/>
  <w16cid:commentId w16cid:paraId="2DA4B3C4" w16cid:durableId="209E2AAB"/>
  <w16cid:commentId w16cid:paraId="5FB5C0AA" w16cid:durableId="20AA5EF3"/>
  <w16cid:commentId w16cid:paraId="1FF385C2" w16cid:durableId="209E2AAE"/>
  <w16cid:commentId w16cid:paraId="165709AA" w16cid:durableId="209E2AAF"/>
  <w16cid:commentId w16cid:paraId="0FC16556" w16cid:durableId="209E2AB0"/>
  <w16cid:commentId w16cid:paraId="2EDAE692" w16cid:durableId="209E2AB1"/>
  <w16cid:commentId w16cid:paraId="160CB69D" w16cid:durableId="209E2AB2"/>
  <w16cid:commentId w16cid:paraId="74C094BE" w16cid:durableId="209E2A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280A2" w14:textId="77777777" w:rsidR="00C57C78" w:rsidRDefault="00C57C78" w:rsidP="00D44124">
      <w:r>
        <w:separator/>
      </w:r>
    </w:p>
  </w:endnote>
  <w:endnote w:type="continuationSeparator" w:id="0">
    <w:p w14:paraId="348A1CB4" w14:textId="77777777" w:rsidR="00C57C78" w:rsidRDefault="00C57C78" w:rsidP="00D44124">
      <w:r>
        <w:continuationSeparator/>
      </w:r>
    </w:p>
  </w:endnote>
  <w:endnote w:id="1">
    <w:p w14:paraId="532CADD9" w14:textId="77777777" w:rsidR="00760508" w:rsidRPr="003A1F23" w:rsidRDefault="00760508" w:rsidP="00760508">
      <w:pPr>
        <w:pStyle w:val="EndnoteText"/>
        <w:rPr>
          <w:ins w:id="830" w:author="Idit Balachsan" w:date="2019-06-11T15:26:00Z"/>
        </w:rPr>
      </w:pPr>
      <w:ins w:id="831" w:author="Idit Balachsan" w:date="2019-06-11T15:26:00Z">
        <w:r w:rsidRPr="003A1F23">
          <w:endnoteRef/>
        </w:r>
        <w:r>
          <w:t xml:space="preserve"> </w:t>
        </w:r>
        <w:r w:rsidRPr="003A1F23">
          <w:t>Reed, Patrick, Joshua B. Kollat, and V. K. Devireddy. "Using interactive archives in evolutionary multi-objective optimization: A case study for long-term groundwater monitoring design." Environmental Modelling &amp; Software 22.5 (2007): 683-692.</w:t>
        </w:r>
        <w:r w:rsidRPr="003A1F23">
          <w:rPr>
            <w:rtl/>
          </w:rPr>
          <w:t>‏</w:t>
        </w:r>
      </w:ins>
    </w:p>
  </w:endnote>
  <w:endnote w:id="2">
    <w:p w14:paraId="74163353" w14:textId="77777777" w:rsidR="00760508" w:rsidRPr="003A1F23" w:rsidRDefault="00760508" w:rsidP="00760508">
      <w:pPr>
        <w:pStyle w:val="EndnoteText"/>
        <w:rPr>
          <w:ins w:id="832" w:author="Idit Balachsan" w:date="2019-06-11T15:26:00Z"/>
        </w:rPr>
      </w:pPr>
      <w:ins w:id="833" w:author="Idit Balachsan" w:date="2019-06-11T15:26:00Z">
        <w:r w:rsidRPr="003A1F23">
          <w:endnoteRef/>
        </w:r>
        <w:r>
          <w:t xml:space="preserve"> </w:t>
        </w:r>
        <w:r w:rsidRPr="003A1F23">
          <w:t>Iwema, Joost, et al. "Land surface model performance using cosmic-ray and point-scale soil moisture measurements for calibration." Hydrology and Earth System Sciences 21.6 (2017): 2843-2861.</w:t>
        </w:r>
        <w:r w:rsidRPr="003A1F23">
          <w:rPr>
            <w:rtl/>
          </w:rPr>
          <w:t>‏</w:t>
        </w:r>
      </w:ins>
    </w:p>
  </w:endnote>
  <w:endnote w:id="3">
    <w:p w14:paraId="12BBDAA9" w14:textId="77777777" w:rsidR="00760508" w:rsidRDefault="00760508" w:rsidP="00760508">
      <w:pPr>
        <w:pStyle w:val="EndnoteText"/>
        <w:rPr>
          <w:ins w:id="834" w:author="Idit Balachsan" w:date="2019-06-11T15:26:00Z"/>
        </w:rPr>
      </w:pPr>
      <w:ins w:id="835" w:author="Idit Balachsan" w:date="2019-06-11T15:26:00Z">
        <w:r w:rsidRPr="003A1F23">
          <w:endnoteRef/>
        </w:r>
        <w:r>
          <w:t xml:space="preserve"> </w:t>
        </w:r>
        <w:r w:rsidRPr="003A1F23">
          <w:t>Martí, Rafael, Mauricio GC Resende, and Celso C. Ribeiro. "Multi-start methods for combinatorial optimization." European Journal of Operational Research 226.1 (2013): 1-8.</w:t>
        </w:r>
        <w:r w:rsidRPr="003A1F23">
          <w:rPr>
            <w:rtl/>
          </w:rPr>
          <w:t>‏</w:t>
        </w:r>
      </w:ins>
    </w:p>
  </w:endnote>
  <w:endnote w:id="4">
    <w:p w14:paraId="4BC04143" w14:textId="77777777" w:rsidR="00760508" w:rsidRPr="003A1F23" w:rsidRDefault="00760508" w:rsidP="00760508">
      <w:pPr>
        <w:pStyle w:val="EndnoteText"/>
        <w:rPr>
          <w:ins w:id="836" w:author="Idit Balachsan" w:date="2019-06-11T15:26:00Z"/>
        </w:rPr>
      </w:pPr>
      <w:ins w:id="837" w:author="Idit Balachsan" w:date="2019-06-11T15:26:00Z">
        <w:r w:rsidRPr="003A1F23">
          <w:endnoteRef/>
        </w:r>
        <w:r>
          <w:t xml:space="preserve"> </w:t>
        </w:r>
        <w:r w:rsidRPr="003A1F23">
          <w:t>White, Jeremy T. "A model-independent iterative ensemble smoother for efficient history-matching and uncertainty quantification in very high dimensions." Environmental Modelling &amp; Software 109 (2018): 191-201.</w:t>
        </w:r>
        <w:r w:rsidRPr="003A1F23">
          <w:rPr>
            <w:rtl/>
          </w:rPr>
          <w:t>‏</w:t>
        </w:r>
      </w:ins>
    </w:p>
  </w:endnote>
  <w:endnote w:id="5">
    <w:p w14:paraId="29948633" w14:textId="77777777" w:rsidR="00760508" w:rsidRPr="003A1F23" w:rsidRDefault="00760508" w:rsidP="00760508">
      <w:pPr>
        <w:pStyle w:val="EndnoteText"/>
        <w:rPr>
          <w:ins w:id="838" w:author="Idit Balachsan" w:date="2019-06-11T15:26:00Z"/>
        </w:rPr>
      </w:pPr>
      <w:ins w:id="839" w:author="Idit Balachsan" w:date="2019-06-11T15:26:00Z">
        <w:r w:rsidRPr="003A1F23">
          <w:endnoteRef/>
        </w:r>
        <w:r>
          <w:t xml:space="preserve"> </w:t>
        </w:r>
        <w:r w:rsidRPr="003A1F23">
          <w:t>Gu, Fangqing, Hai-Lin Liu, and Kay Chen Tan. "A hybrid evolutionary multi-objective optimization algorithm with adaptive multi-fitness assignment." Soft Computing 19.11 (2015): 3249-3259.</w:t>
        </w:r>
      </w:ins>
    </w:p>
  </w:endnote>
  <w:endnote w:id="6">
    <w:p w14:paraId="41ED2AB8" w14:textId="77777777" w:rsidR="00760508" w:rsidRPr="003A1F23" w:rsidRDefault="00760508" w:rsidP="00760508">
      <w:pPr>
        <w:pStyle w:val="EndnoteText"/>
        <w:rPr>
          <w:ins w:id="841" w:author="Idit Balachsan" w:date="2019-06-11T15:26:00Z"/>
        </w:rPr>
      </w:pPr>
      <w:ins w:id="842" w:author="Idit Balachsan" w:date="2019-06-11T15:26:00Z">
        <w:r w:rsidRPr="003A1F23">
          <w:endnoteRef/>
        </w:r>
        <w:r>
          <w:t xml:space="preserve"> </w:t>
        </w:r>
        <w:r w:rsidRPr="003A1F23">
          <w:t>Hadka, David, and Patrick Reed. "Large-scale parallelization of the Borg multi-objective evolutionary algorithm to enhance the management of complex environmental systems." Environmental Modelling &amp; Software 69 (2015): 353-369.</w:t>
        </w:r>
        <w:r w:rsidRPr="003A1F23">
          <w:rPr>
            <w:rtl/>
          </w:rPr>
          <w:t>‏</w:t>
        </w:r>
      </w:ins>
    </w:p>
  </w:endnote>
  <w:endnote w:id="7">
    <w:p w14:paraId="428CA6AA" w14:textId="77777777" w:rsidR="00760508" w:rsidRPr="001B49B3" w:rsidRDefault="00760508" w:rsidP="00760508">
      <w:pPr>
        <w:pStyle w:val="EndnoteText"/>
        <w:rPr>
          <w:ins w:id="843" w:author="Idit Balachsan" w:date="2019-06-11T15:26:00Z"/>
        </w:rPr>
      </w:pPr>
      <w:ins w:id="844" w:author="Idit Balachsan" w:date="2019-06-11T15:26:00Z">
        <w:r w:rsidRPr="001B49B3">
          <w:rPr>
            <w:rStyle w:val="EndnoteReference"/>
          </w:rPr>
          <w:endnoteRef/>
        </w:r>
        <w:r>
          <w:t xml:space="preserve">. </w:t>
        </w:r>
        <w:r>
          <w:rPr>
            <w:rFonts w:ascii="Segoe UI" w:eastAsiaTheme="minorHAnsi" w:hAnsi="Segoe UI" w:cs="Segoe UI"/>
            <w:color w:val="auto"/>
            <w:sz w:val="18"/>
            <w:szCs w:val="18"/>
            <w:lang w:bidi="ar-SA"/>
          </w:rPr>
          <w:t xml:space="preserve">Laumanns, M., L. Thiele, K. Deb, and E. Zitzler (2002), Combining convergence and diversity in evolutionary multiobjective optimization, </w:t>
        </w:r>
        <w:r>
          <w:rPr>
            <w:rFonts w:ascii="Segoe UI" w:eastAsiaTheme="minorHAnsi" w:hAnsi="Segoe UI" w:cs="Segoe UI"/>
            <w:i/>
            <w:iCs/>
            <w:color w:val="auto"/>
            <w:sz w:val="18"/>
            <w:szCs w:val="18"/>
            <w:lang w:bidi="ar-SA"/>
          </w:rPr>
          <w:t>Evolutionary Computation</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10</w:t>
        </w:r>
        <w:r>
          <w:rPr>
            <w:rFonts w:ascii="Segoe UI" w:eastAsiaTheme="minorHAnsi" w:hAnsi="Segoe UI" w:cs="Segoe UI"/>
            <w:color w:val="auto"/>
            <w:sz w:val="18"/>
            <w:szCs w:val="18"/>
            <w:lang w:bidi="ar-SA"/>
          </w:rPr>
          <w:t>(3), 263-282.</w:t>
        </w:r>
      </w:ins>
    </w:p>
  </w:endnote>
  <w:endnote w:id="8">
    <w:p w14:paraId="28E2AF16" w14:textId="77777777" w:rsidR="00760508" w:rsidRDefault="00760508" w:rsidP="00760508">
      <w:pPr>
        <w:pStyle w:val="EndnoteText"/>
        <w:rPr>
          <w:ins w:id="845" w:author="Idit Balachsan" w:date="2019-06-11T15:26:00Z"/>
        </w:rPr>
      </w:pPr>
      <w:ins w:id="846" w:author="Idit Balachsan" w:date="2019-06-11T15:26:00Z">
        <w:r w:rsidRPr="00C075EF">
          <w:rPr>
            <w:rStyle w:val="EndnoteReference"/>
          </w:rPr>
          <w:endnoteRef/>
        </w:r>
        <w:r>
          <w:t xml:space="preserve">. </w:t>
        </w:r>
        <w:r>
          <w:rPr>
            <w:rFonts w:ascii="Segoe UI" w:eastAsiaTheme="minorHAnsi" w:hAnsi="Segoe UI" w:cs="Segoe UI"/>
            <w:color w:val="auto"/>
            <w:sz w:val="18"/>
            <w:szCs w:val="18"/>
            <w:lang w:bidi="ar-SA"/>
          </w:rPr>
          <w:t xml:space="preserve">Hadka, D., and P. M. Reed (2013), Borg: An Auto-AdaptiveMany-Objective Evolutionary Computing Framework, </w:t>
        </w:r>
        <w:r>
          <w:rPr>
            <w:rFonts w:ascii="Segoe UI" w:eastAsiaTheme="minorHAnsi" w:hAnsi="Segoe UI" w:cs="Segoe UI"/>
            <w:i/>
            <w:iCs/>
            <w:color w:val="auto"/>
            <w:sz w:val="18"/>
            <w:szCs w:val="18"/>
            <w:lang w:bidi="ar-SA"/>
          </w:rPr>
          <w:t>Evolutionary Computation</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21</w:t>
        </w:r>
        <w:r>
          <w:rPr>
            <w:rFonts w:ascii="Segoe UI" w:eastAsiaTheme="minorHAnsi" w:hAnsi="Segoe UI" w:cs="Segoe UI"/>
            <w:color w:val="auto"/>
            <w:sz w:val="18"/>
            <w:szCs w:val="18"/>
            <w:lang w:bidi="ar-SA"/>
          </w:rPr>
          <w:t>(2), 231-259.</w:t>
        </w:r>
        <w:r>
          <w:t xml:space="preserve"> </w:t>
        </w:r>
      </w:ins>
    </w:p>
  </w:endnote>
  <w:endnote w:id="9">
    <w:p w14:paraId="1B63A4FA" w14:textId="77777777" w:rsidR="00760508" w:rsidRDefault="00760508" w:rsidP="00760508">
      <w:pPr>
        <w:pStyle w:val="EndnoteText"/>
        <w:rPr>
          <w:ins w:id="847" w:author="Idit Balachsan" w:date="2019-06-11T15:26:00Z"/>
        </w:rPr>
      </w:pPr>
      <w:ins w:id="848" w:author="Idit Balachsan" w:date="2019-06-11T15:26:00Z">
        <w:r w:rsidRPr="00C075EF">
          <w:rPr>
            <w:rStyle w:val="EndnoteReference"/>
          </w:rPr>
          <w:endnoteRef/>
        </w:r>
        <w:r w:rsidRPr="00C075EF">
          <w:t>.</w:t>
        </w:r>
        <w:r>
          <w:t xml:space="preserve"> </w:t>
        </w:r>
        <w:r>
          <w:rPr>
            <w:rFonts w:ascii="Segoe UI" w:eastAsiaTheme="minorHAnsi" w:hAnsi="Segoe UI" w:cs="Segoe UI"/>
            <w:color w:val="auto"/>
            <w:sz w:val="18"/>
            <w:szCs w:val="18"/>
            <w:lang w:bidi="ar-SA"/>
          </w:rPr>
          <w:t xml:space="preserve">Rudolph, G., and A. Agapie (2000), Convergence properties of some multi-objective evolutionary algorithms, </w:t>
        </w:r>
        <w:r>
          <w:rPr>
            <w:rFonts w:ascii="Segoe UI" w:eastAsiaTheme="minorHAnsi" w:hAnsi="Segoe UI" w:cs="Segoe UI"/>
            <w:i/>
            <w:iCs/>
            <w:color w:val="auto"/>
            <w:sz w:val="18"/>
            <w:szCs w:val="18"/>
            <w:lang w:bidi="ar-SA"/>
          </w:rPr>
          <w:t>Congress on Evolutionary Computation (CEC 2000)</w:t>
        </w:r>
        <w:r>
          <w:rPr>
            <w:rFonts w:ascii="Segoe UI" w:eastAsiaTheme="minorHAnsi" w:hAnsi="Segoe UI" w:cs="Segoe UI"/>
            <w:color w:val="auto"/>
            <w:sz w:val="18"/>
            <w:szCs w:val="18"/>
            <w:lang w:bidi="ar-SA"/>
          </w:rPr>
          <w:t xml:space="preserve">, </w:t>
        </w:r>
        <w:r>
          <w:rPr>
            <w:rFonts w:ascii="Segoe UI" w:eastAsiaTheme="minorHAnsi" w:hAnsi="Segoe UI" w:cs="Segoe UI"/>
            <w:i/>
            <w:iCs/>
            <w:color w:val="auto"/>
            <w:sz w:val="18"/>
            <w:szCs w:val="18"/>
            <w:lang w:bidi="ar-SA"/>
          </w:rPr>
          <w:t>2</w:t>
        </w:r>
        <w:r>
          <w:rPr>
            <w:rFonts w:ascii="Segoe UI" w:eastAsiaTheme="minorHAnsi" w:hAnsi="Segoe UI" w:cs="Segoe UI"/>
            <w:color w:val="auto"/>
            <w:sz w:val="18"/>
            <w:szCs w:val="18"/>
            <w:lang w:bidi="ar-SA"/>
          </w:rPr>
          <w:t>, 1010-1016.</w:t>
        </w:r>
        <w:r>
          <w:t xml:space="preserve"> </w:t>
        </w:r>
      </w:ins>
    </w:p>
  </w:endnote>
  <w:endnote w:id="10">
    <w:p w14:paraId="58BCD752" w14:textId="77777777" w:rsidR="00760508" w:rsidRPr="003A1F23" w:rsidRDefault="00760508" w:rsidP="00760508">
      <w:pPr>
        <w:pStyle w:val="EndnoteText"/>
        <w:rPr>
          <w:ins w:id="849" w:author="Idit Balachsan" w:date="2019-06-11T15:26:00Z"/>
        </w:rPr>
      </w:pPr>
      <w:ins w:id="850" w:author="Idit Balachsan" w:date="2019-06-11T15:26:00Z">
        <w:r w:rsidRPr="003A1F23">
          <w:endnoteRef/>
        </w:r>
        <w:r>
          <w:t xml:space="preserve">. </w:t>
        </w:r>
        <w:r w:rsidRPr="003A1F23">
          <w:t>Ercan, Mehmet B., and Jonathan L. Goodall. "Design and implementation of a general software library for using NSGA-II with SWAT for multi-objective model calibration." Environmental Modelling &amp; Software 84 (2016): 112-120.</w:t>
        </w:r>
        <w:r w:rsidRPr="003A1F23">
          <w:rPr>
            <w:rtl/>
          </w:rPr>
          <w:t>‏</w:t>
        </w:r>
      </w:ins>
    </w:p>
  </w:endnote>
  <w:endnote w:id="11">
    <w:p w14:paraId="5F9D5016" w14:textId="77777777" w:rsidR="00760508" w:rsidRPr="003A1F23" w:rsidRDefault="00760508" w:rsidP="00760508">
      <w:pPr>
        <w:pStyle w:val="EndnoteText"/>
        <w:rPr>
          <w:ins w:id="851" w:author="Idit Balachsan" w:date="2019-06-11T15:26:00Z"/>
        </w:rPr>
      </w:pPr>
      <w:ins w:id="852" w:author="Idit Balachsan" w:date="2019-06-11T15:26:00Z">
        <w:r w:rsidRPr="003A1F23">
          <w:endnoteRef/>
        </w:r>
        <w:r>
          <w:t xml:space="preserve">. </w:t>
        </w:r>
        <w:r w:rsidRPr="003A1F23">
          <w:t>Bi, Weiwei, Graeme C. Dandy, and Holger R. Maier. "Use of domain knowledge to increase the convergence rate of evolutionary algorithms for optimizing the cost and resilience of water distribution systems." Journal of Water Resources Planning and Management 142.9 (2016): 04016027.</w:t>
        </w:r>
        <w:r w:rsidRPr="003A1F23">
          <w:rPr>
            <w:rtl/>
          </w:rPr>
          <w:t>‏</w:t>
        </w:r>
      </w:ins>
    </w:p>
  </w:endnote>
  <w:endnote w:id="12">
    <w:p w14:paraId="31163A07" w14:textId="77777777" w:rsidR="00760508" w:rsidRPr="003A1F23" w:rsidRDefault="00760508" w:rsidP="00760508">
      <w:pPr>
        <w:pStyle w:val="EndnoteText"/>
        <w:rPr>
          <w:ins w:id="853" w:author="Idit Balachsan" w:date="2019-06-11T15:26:00Z"/>
        </w:rPr>
      </w:pPr>
      <w:ins w:id="854" w:author="Idit Balachsan" w:date="2019-06-11T15:26:00Z">
        <w:r w:rsidRPr="003A1F23">
          <w:endnoteRef/>
        </w:r>
        <w:r>
          <w:t xml:space="preserve">. </w:t>
        </w:r>
        <w:r w:rsidRPr="003A1F23">
          <w:t>Jain, Ashu, and Sanaga Srinivasulu. "Development of effective and efficient rainfall‐runoff models using integration of deterministic, real‐coded genetic algorithms and artificial neural network techniques." Water Resources Research 40.4 (2004).</w:t>
        </w:r>
        <w:r w:rsidRPr="003A1F23">
          <w:rPr>
            <w:rtl/>
          </w:rPr>
          <w:t>‏</w:t>
        </w:r>
      </w:ins>
    </w:p>
  </w:endnote>
  <w:endnote w:id="13">
    <w:p w14:paraId="3CBCF6CF" w14:textId="77777777" w:rsidR="00760508" w:rsidRPr="003A1F23" w:rsidRDefault="00760508" w:rsidP="00760508">
      <w:pPr>
        <w:pStyle w:val="EndnoteText"/>
        <w:rPr>
          <w:ins w:id="855" w:author="Idit Balachsan" w:date="2019-06-11T15:26:00Z"/>
        </w:rPr>
      </w:pPr>
      <w:ins w:id="856" w:author="Idit Balachsan" w:date="2019-06-11T15:26:00Z">
        <w:r w:rsidRPr="003A1F23">
          <w:endnoteRef/>
        </w:r>
        <w:r>
          <w:t xml:space="preserve">. </w:t>
        </w:r>
        <w:r w:rsidRPr="003A1F23">
          <w:t>Andrews, F. T., Barry FW Croke, and Anthony J. Jakeman. "An open software environment for hydrological model assessment and development." Environmental Modelling &amp; Software 26.10 (2011): 1171-1185.</w:t>
        </w:r>
        <w:r w:rsidRPr="003A1F23">
          <w:rPr>
            <w:rtl/>
          </w:rPr>
          <w:t>‏</w:t>
        </w:r>
      </w:ins>
    </w:p>
  </w:endnote>
  <w:endnote w:id="14">
    <w:p w14:paraId="38553BFD" w14:textId="77777777" w:rsidR="00760508" w:rsidRPr="003A1F23" w:rsidRDefault="00760508" w:rsidP="00760508">
      <w:pPr>
        <w:pStyle w:val="EndnoteText"/>
        <w:rPr>
          <w:ins w:id="857" w:author="Idit Balachsan" w:date="2019-06-11T15:26:00Z"/>
        </w:rPr>
      </w:pPr>
      <w:ins w:id="858" w:author="Idit Balachsan" w:date="2019-06-11T15:26:00Z">
        <w:r w:rsidRPr="003A1F23">
          <w:endnoteRef/>
        </w:r>
        <w:r>
          <w:t xml:space="preserve">. </w:t>
        </w:r>
        <w:r w:rsidRPr="003A1F23">
          <w:t>Pelletier, Gregory J., Steven C. Chapra, and Hua Tao. "QUAL2Kw–A framework for modeling water quality in streams and rivers using a genetic algorithm for calibration." Environmental Modelling &amp; Software 21.3 (2006): 419-425.</w:t>
        </w:r>
        <w:r w:rsidRPr="003A1F23">
          <w:rPr>
            <w:rtl/>
          </w:rPr>
          <w:t>‏</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A00002EF" w:usb1="4000207B" w:usb2="00000000" w:usb3="00000000" w:csb0="0000009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F098C" w14:textId="77777777" w:rsidR="00C57C78" w:rsidRDefault="00C57C78" w:rsidP="00D44124">
      <w:r>
        <w:separator/>
      </w:r>
    </w:p>
  </w:footnote>
  <w:footnote w:type="continuationSeparator" w:id="0">
    <w:p w14:paraId="5ED8C61D" w14:textId="77777777" w:rsidR="00C57C78" w:rsidRDefault="00C57C78"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0742112"/>
      <w:docPartObj>
        <w:docPartGallery w:val="Page Numbers (Top of Page)"/>
        <w:docPartUnique/>
      </w:docPartObj>
    </w:sdtPr>
    <w:sdtEndPr>
      <w:rPr>
        <w:rStyle w:val="PageNumber"/>
      </w:rPr>
    </w:sdtEndPr>
    <w:sdtContent>
      <w:p w14:paraId="79B4AF2B" w14:textId="73FB63D2"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330761777"/>
      <w:docPartObj>
        <w:docPartGallery w:val="Page Numbers (Top of Page)"/>
        <w:docPartUnique/>
      </w:docPartObj>
    </w:sdtPr>
    <w:sdtEndPr>
      <w:rPr>
        <w:rStyle w:val="PageNumber"/>
      </w:rPr>
    </w:sdtEndPr>
    <w:sdtContent>
      <w:p w14:paraId="31D46D03" w14:textId="667FF4E3" w:rsidR="00D77161" w:rsidRDefault="00D77161"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D77161" w:rsidRDefault="00D77161"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EndPr>
      <w:rPr>
        <w:rStyle w:val="PageNumber"/>
      </w:rPr>
    </w:sdtEndPr>
    <w:sdtContent>
      <w:p w14:paraId="5840761B" w14:textId="50DDA0C1" w:rsidR="00D77161" w:rsidRDefault="00D77161"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D77161" w:rsidRDefault="00D77161"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3AF"/>
    <w:multiLevelType w:val="hybridMultilevel"/>
    <w:tmpl w:val="C63C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4"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81F24"/>
    <w:multiLevelType w:val="hybridMultilevel"/>
    <w:tmpl w:val="E01C22A8"/>
    <w:lvl w:ilvl="0" w:tplc="0C56C53E">
      <w:start w:val="1"/>
      <w:numFmt w:val="bullet"/>
      <w:lvlText w:val="•"/>
      <w:lvlJc w:val="left"/>
      <w:pPr>
        <w:tabs>
          <w:tab w:val="num" w:pos="720"/>
        </w:tabs>
        <w:ind w:left="720" w:hanging="360"/>
      </w:pPr>
      <w:rPr>
        <w:rFonts w:ascii="Arial" w:hAnsi="Arial" w:hint="default"/>
      </w:rPr>
    </w:lvl>
    <w:lvl w:ilvl="1" w:tplc="7EF02EB8" w:tentative="1">
      <w:start w:val="1"/>
      <w:numFmt w:val="bullet"/>
      <w:lvlText w:val="•"/>
      <w:lvlJc w:val="left"/>
      <w:pPr>
        <w:tabs>
          <w:tab w:val="num" w:pos="1440"/>
        </w:tabs>
        <w:ind w:left="1440" w:hanging="360"/>
      </w:pPr>
      <w:rPr>
        <w:rFonts w:ascii="Arial" w:hAnsi="Arial" w:hint="default"/>
      </w:rPr>
    </w:lvl>
    <w:lvl w:ilvl="2" w:tplc="B0C4CFC4" w:tentative="1">
      <w:start w:val="1"/>
      <w:numFmt w:val="bullet"/>
      <w:lvlText w:val="•"/>
      <w:lvlJc w:val="left"/>
      <w:pPr>
        <w:tabs>
          <w:tab w:val="num" w:pos="2160"/>
        </w:tabs>
        <w:ind w:left="2160" w:hanging="360"/>
      </w:pPr>
      <w:rPr>
        <w:rFonts w:ascii="Arial" w:hAnsi="Arial" w:hint="default"/>
      </w:rPr>
    </w:lvl>
    <w:lvl w:ilvl="3" w:tplc="3C944F62" w:tentative="1">
      <w:start w:val="1"/>
      <w:numFmt w:val="bullet"/>
      <w:lvlText w:val="•"/>
      <w:lvlJc w:val="left"/>
      <w:pPr>
        <w:tabs>
          <w:tab w:val="num" w:pos="2880"/>
        </w:tabs>
        <w:ind w:left="2880" w:hanging="360"/>
      </w:pPr>
      <w:rPr>
        <w:rFonts w:ascii="Arial" w:hAnsi="Arial" w:hint="default"/>
      </w:rPr>
    </w:lvl>
    <w:lvl w:ilvl="4" w:tplc="DEF01F72" w:tentative="1">
      <w:start w:val="1"/>
      <w:numFmt w:val="bullet"/>
      <w:lvlText w:val="•"/>
      <w:lvlJc w:val="left"/>
      <w:pPr>
        <w:tabs>
          <w:tab w:val="num" w:pos="3600"/>
        </w:tabs>
        <w:ind w:left="3600" w:hanging="360"/>
      </w:pPr>
      <w:rPr>
        <w:rFonts w:ascii="Arial" w:hAnsi="Arial" w:hint="default"/>
      </w:rPr>
    </w:lvl>
    <w:lvl w:ilvl="5" w:tplc="D786CCD0" w:tentative="1">
      <w:start w:val="1"/>
      <w:numFmt w:val="bullet"/>
      <w:lvlText w:val="•"/>
      <w:lvlJc w:val="left"/>
      <w:pPr>
        <w:tabs>
          <w:tab w:val="num" w:pos="4320"/>
        </w:tabs>
        <w:ind w:left="4320" w:hanging="360"/>
      </w:pPr>
      <w:rPr>
        <w:rFonts w:ascii="Arial" w:hAnsi="Arial" w:hint="default"/>
      </w:rPr>
    </w:lvl>
    <w:lvl w:ilvl="6" w:tplc="E6ACD376" w:tentative="1">
      <w:start w:val="1"/>
      <w:numFmt w:val="bullet"/>
      <w:lvlText w:val="•"/>
      <w:lvlJc w:val="left"/>
      <w:pPr>
        <w:tabs>
          <w:tab w:val="num" w:pos="5040"/>
        </w:tabs>
        <w:ind w:left="5040" w:hanging="360"/>
      </w:pPr>
      <w:rPr>
        <w:rFonts w:ascii="Arial" w:hAnsi="Arial" w:hint="default"/>
      </w:rPr>
    </w:lvl>
    <w:lvl w:ilvl="7" w:tplc="CEBCB724" w:tentative="1">
      <w:start w:val="1"/>
      <w:numFmt w:val="bullet"/>
      <w:lvlText w:val="•"/>
      <w:lvlJc w:val="left"/>
      <w:pPr>
        <w:tabs>
          <w:tab w:val="num" w:pos="5760"/>
        </w:tabs>
        <w:ind w:left="5760" w:hanging="360"/>
      </w:pPr>
      <w:rPr>
        <w:rFonts w:ascii="Arial" w:hAnsi="Arial" w:hint="default"/>
      </w:rPr>
    </w:lvl>
    <w:lvl w:ilvl="8" w:tplc="5BA8D9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83EB7"/>
    <w:multiLevelType w:val="hybridMultilevel"/>
    <w:tmpl w:val="613EF290"/>
    <w:lvl w:ilvl="0" w:tplc="189C597C">
      <w:start w:val="1"/>
      <w:numFmt w:val="bullet"/>
      <w:lvlText w:val="•"/>
      <w:lvlJc w:val="left"/>
      <w:pPr>
        <w:tabs>
          <w:tab w:val="num" w:pos="720"/>
        </w:tabs>
        <w:ind w:left="720" w:hanging="360"/>
      </w:pPr>
      <w:rPr>
        <w:rFonts w:ascii="Arial" w:hAnsi="Arial" w:hint="default"/>
      </w:rPr>
    </w:lvl>
    <w:lvl w:ilvl="1" w:tplc="5852B22A" w:tentative="1">
      <w:start w:val="1"/>
      <w:numFmt w:val="bullet"/>
      <w:lvlText w:val="•"/>
      <w:lvlJc w:val="left"/>
      <w:pPr>
        <w:tabs>
          <w:tab w:val="num" w:pos="1440"/>
        </w:tabs>
        <w:ind w:left="1440" w:hanging="360"/>
      </w:pPr>
      <w:rPr>
        <w:rFonts w:ascii="Arial" w:hAnsi="Arial" w:hint="default"/>
      </w:rPr>
    </w:lvl>
    <w:lvl w:ilvl="2" w:tplc="667AB936" w:tentative="1">
      <w:start w:val="1"/>
      <w:numFmt w:val="bullet"/>
      <w:lvlText w:val="•"/>
      <w:lvlJc w:val="left"/>
      <w:pPr>
        <w:tabs>
          <w:tab w:val="num" w:pos="2160"/>
        </w:tabs>
        <w:ind w:left="2160" w:hanging="360"/>
      </w:pPr>
      <w:rPr>
        <w:rFonts w:ascii="Arial" w:hAnsi="Arial" w:hint="default"/>
      </w:rPr>
    </w:lvl>
    <w:lvl w:ilvl="3" w:tplc="D8EA48A2" w:tentative="1">
      <w:start w:val="1"/>
      <w:numFmt w:val="bullet"/>
      <w:lvlText w:val="•"/>
      <w:lvlJc w:val="left"/>
      <w:pPr>
        <w:tabs>
          <w:tab w:val="num" w:pos="2880"/>
        </w:tabs>
        <w:ind w:left="2880" w:hanging="360"/>
      </w:pPr>
      <w:rPr>
        <w:rFonts w:ascii="Arial" w:hAnsi="Arial" w:hint="default"/>
      </w:rPr>
    </w:lvl>
    <w:lvl w:ilvl="4" w:tplc="CA604D80" w:tentative="1">
      <w:start w:val="1"/>
      <w:numFmt w:val="bullet"/>
      <w:lvlText w:val="•"/>
      <w:lvlJc w:val="left"/>
      <w:pPr>
        <w:tabs>
          <w:tab w:val="num" w:pos="3600"/>
        </w:tabs>
        <w:ind w:left="3600" w:hanging="360"/>
      </w:pPr>
      <w:rPr>
        <w:rFonts w:ascii="Arial" w:hAnsi="Arial" w:hint="default"/>
      </w:rPr>
    </w:lvl>
    <w:lvl w:ilvl="5" w:tplc="9648B9A6" w:tentative="1">
      <w:start w:val="1"/>
      <w:numFmt w:val="bullet"/>
      <w:lvlText w:val="•"/>
      <w:lvlJc w:val="left"/>
      <w:pPr>
        <w:tabs>
          <w:tab w:val="num" w:pos="4320"/>
        </w:tabs>
        <w:ind w:left="4320" w:hanging="360"/>
      </w:pPr>
      <w:rPr>
        <w:rFonts w:ascii="Arial" w:hAnsi="Arial" w:hint="default"/>
      </w:rPr>
    </w:lvl>
    <w:lvl w:ilvl="6" w:tplc="B92A0342" w:tentative="1">
      <w:start w:val="1"/>
      <w:numFmt w:val="bullet"/>
      <w:lvlText w:val="•"/>
      <w:lvlJc w:val="left"/>
      <w:pPr>
        <w:tabs>
          <w:tab w:val="num" w:pos="5040"/>
        </w:tabs>
        <w:ind w:left="5040" w:hanging="360"/>
      </w:pPr>
      <w:rPr>
        <w:rFonts w:ascii="Arial" w:hAnsi="Arial" w:hint="default"/>
      </w:rPr>
    </w:lvl>
    <w:lvl w:ilvl="7" w:tplc="4DD4239E" w:tentative="1">
      <w:start w:val="1"/>
      <w:numFmt w:val="bullet"/>
      <w:lvlText w:val="•"/>
      <w:lvlJc w:val="left"/>
      <w:pPr>
        <w:tabs>
          <w:tab w:val="num" w:pos="5760"/>
        </w:tabs>
        <w:ind w:left="5760" w:hanging="360"/>
      </w:pPr>
      <w:rPr>
        <w:rFonts w:ascii="Arial" w:hAnsi="Arial" w:hint="default"/>
      </w:rPr>
    </w:lvl>
    <w:lvl w:ilvl="8" w:tplc="CAF220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9F392F"/>
    <w:multiLevelType w:val="multilevel"/>
    <w:tmpl w:val="207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438CE"/>
    <w:multiLevelType w:val="multilevel"/>
    <w:tmpl w:val="E36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11"/>
  </w:num>
  <w:num w:numId="5">
    <w:abstractNumId w:val="1"/>
  </w:num>
  <w:num w:numId="6">
    <w:abstractNumId w:val="8"/>
  </w:num>
  <w:num w:numId="7">
    <w:abstractNumId w:val="14"/>
  </w:num>
  <w:num w:numId="8">
    <w:abstractNumId w:val="3"/>
  </w:num>
  <w:num w:numId="9">
    <w:abstractNumId w:val="16"/>
  </w:num>
  <w:num w:numId="10">
    <w:abstractNumId w:val="17"/>
  </w:num>
  <w:num w:numId="11">
    <w:abstractNumId w:val="5"/>
  </w:num>
  <w:num w:numId="12">
    <w:abstractNumId w:val="22"/>
  </w:num>
  <w:num w:numId="13">
    <w:abstractNumId w:val="9"/>
  </w:num>
  <w:num w:numId="14">
    <w:abstractNumId w:val="19"/>
  </w:num>
  <w:num w:numId="15">
    <w:abstractNumId w:val="7"/>
  </w:num>
  <w:num w:numId="16">
    <w:abstractNumId w:val="13"/>
  </w:num>
  <w:num w:numId="17">
    <w:abstractNumId w:val="6"/>
  </w:num>
  <w:num w:numId="18">
    <w:abstractNumId w:val="20"/>
  </w:num>
  <w:num w:numId="19">
    <w:abstractNumId w:val="2"/>
  </w:num>
  <w:num w:numId="20">
    <w:abstractNumId w:val="15"/>
  </w:num>
  <w:num w:numId="21">
    <w:abstractNumId w:val="10"/>
  </w:num>
  <w:num w:numId="22">
    <w:abstractNumId w:val="21"/>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it Balachsan">
    <w15:presenceInfo w15:providerId="AD" w15:userId="S::idit.b@campus.technion.ac.il::28ee07fd-7483-4ef3-8fa0-b91245b3ca6b"/>
  </w15:person>
  <w15:person w15:author="Barak Fishbain">
    <w15:presenceInfo w15:providerId="Windows Live" w15:userId="e7b27994c88674c0"/>
  </w15:person>
  <w15:person w15:author="ss kk">
    <w15:presenceInfo w15:providerId="Windows Live" w15:userId="bbe22e008992331c"/>
  </w15:person>
  <w15:person w15:author="David Fredrick Gold">
    <w15:presenceInfo w15:providerId="None" w15:userId="David Fredrick G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0194"/>
    <w:rsid w:val="0000149F"/>
    <w:rsid w:val="000014A4"/>
    <w:rsid w:val="00001B5F"/>
    <w:rsid w:val="00001D1E"/>
    <w:rsid w:val="00002323"/>
    <w:rsid w:val="000025C2"/>
    <w:rsid w:val="00002B26"/>
    <w:rsid w:val="00002E6F"/>
    <w:rsid w:val="000047CD"/>
    <w:rsid w:val="0000504F"/>
    <w:rsid w:val="00005D86"/>
    <w:rsid w:val="0000610B"/>
    <w:rsid w:val="000061CE"/>
    <w:rsid w:val="000062C0"/>
    <w:rsid w:val="00006324"/>
    <w:rsid w:val="000072C7"/>
    <w:rsid w:val="00007582"/>
    <w:rsid w:val="000077C8"/>
    <w:rsid w:val="00010629"/>
    <w:rsid w:val="00011169"/>
    <w:rsid w:val="0001279C"/>
    <w:rsid w:val="0001283F"/>
    <w:rsid w:val="00012C4A"/>
    <w:rsid w:val="00013AA6"/>
    <w:rsid w:val="00013F20"/>
    <w:rsid w:val="00014198"/>
    <w:rsid w:val="00017DBF"/>
    <w:rsid w:val="00017E96"/>
    <w:rsid w:val="00020198"/>
    <w:rsid w:val="00020848"/>
    <w:rsid w:val="0002202C"/>
    <w:rsid w:val="00023C71"/>
    <w:rsid w:val="00023E7F"/>
    <w:rsid w:val="00024C39"/>
    <w:rsid w:val="00024C69"/>
    <w:rsid w:val="000259A5"/>
    <w:rsid w:val="00025A3C"/>
    <w:rsid w:val="00025CC2"/>
    <w:rsid w:val="00026703"/>
    <w:rsid w:val="00026809"/>
    <w:rsid w:val="00026D5B"/>
    <w:rsid w:val="0002734F"/>
    <w:rsid w:val="00030611"/>
    <w:rsid w:val="00030A17"/>
    <w:rsid w:val="00031F5E"/>
    <w:rsid w:val="0003317E"/>
    <w:rsid w:val="00033579"/>
    <w:rsid w:val="000335C5"/>
    <w:rsid w:val="00037CEE"/>
    <w:rsid w:val="0004107C"/>
    <w:rsid w:val="0004173F"/>
    <w:rsid w:val="00042260"/>
    <w:rsid w:val="000425AA"/>
    <w:rsid w:val="0004266B"/>
    <w:rsid w:val="00043734"/>
    <w:rsid w:val="000438CE"/>
    <w:rsid w:val="00044024"/>
    <w:rsid w:val="000449CF"/>
    <w:rsid w:val="0004601A"/>
    <w:rsid w:val="00046315"/>
    <w:rsid w:val="0004654A"/>
    <w:rsid w:val="00046767"/>
    <w:rsid w:val="00046E06"/>
    <w:rsid w:val="000471B7"/>
    <w:rsid w:val="00050232"/>
    <w:rsid w:val="00051E60"/>
    <w:rsid w:val="00051F84"/>
    <w:rsid w:val="00051FDC"/>
    <w:rsid w:val="00052216"/>
    <w:rsid w:val="00052630"/>
    <w:rsid w:val="00052F13"/>
    <w:rsid w:val="0005379C"/>
    <w:rsid w:val="00053F95"/>
    <w:rsid w:val="0005458A"/>
    <w:rsid w:val="00054E60"/>
    <w:rsid w:val="0005578C"/>
    <w:rsid w:val="00055826"/>
    <w:rsid w:val="00055872"/>
    <w:rsid w:val="00057589"/>
    <w:rsid w:val="00057603"/>
    <w:rsid w:val="00057AF2"/>
    <w:rsid w:val="00060473"/>
    <w:rsid w:val="00060485"/>
    <w:rsid w:val="000614E3"/>
    <w:rsid w:val="000628DE"/>
    <w:rsid w:val="00063D59"/>
    <w:rsid w:val="00064CD4"/>
    <w:rsid w:val="000650CB"/>
    <w:rsid w:val="000651C3"/>
    <w:rsid w:val="00065D55"/>
    <w:rsid w:val="00067E53"/>
    <w:rsid w:val="00070230"/>
    <w:rsid w:val="000702D9"/>
    <w:rsid w:val="00070C21"/>
    <w:rsid w:val="000711F6"/>
    <w:rsid w:val="00071D48"/>
    <w:rsid w:val="00071F44"/>
    <w:rsid w:val="0007280A"/>
    <w:rsid w:val="00072A9E"/>
    <w:rsid w:val="0007354A"/>
    <w:rsid w:val="0007390E"/>
    <w:rsid w:val="000742A2"/>
    <w:rsid w:val="000745C3"/>
    <w:rsid w:val="00075D16"/>
    <w:rsid w:val="0007632C"/>
    <w:rsid w:val="00076509"/>
    <w:rsid w:val="000765EB"/>
    <w:rsid w:val="00076702"/>
    <w:rsid w:val="0007686C"/>
    <w:rsid w:val="00076BC6"/>
    <w:rsid w:val="0007769B"/>
    <w:rsid w:val="000803FF"/>
    <w:rsid w:val="00080870"/>
    <w:rsid w:val="00081170"/>
    <w:rsid w:val="00081F43"/>
    <w:rsid w:val="00082981"/>
    <w:rsid w:val="0008619D"/>
    <w:rsid w:val="00086236"/>
    <w:rsid w:val="00087348"/>
    <w:rsid w:val="00087BFB"/>
    <w:rsid w:val="00087F27"/>
    <w:rsid w:val="00091773"/>
    <w:rsid w:val="00091A6A"/>
    <w:rsid w:val="00091DF7"/>
    <w:rsid w:val="000920A7"/>
    <w:rsid w:val="000927A9"/>
    <w:rsid w:val="000935E9"/>
    <w:rsid w:val="00093CF3"/>
    <w:rsid w:val="0009441C"/>
    <w:rsid w:val="00094545"/>
    <w:rsid w:val="00094ED2"/>
    <w:rsid w:val="000960CD"/>
    <w:rsid w:val="00096658"/>
    <w:rsid w:val="000968B4"/>
    <w:rsid w:val="000975EC"/>
    <w:rsid w:val="00097B9E"/>
    <w:rsid w:val="000A0A96"/>
    <w:rsid w:val="000A13F4"/>
    <w:rsid w:val="000A317B"/>
    <w:rsid w:val="000A3228"/>
    <w:rsid w:val="000A33D4"/>
    <w:rsid w:val="000A38BE"/>
    <w:rsid w:val="000A3EC9"/>
    <w:rsid w:val="000A3F33"/>
    <w:rsid w:val="000A4347"/>
    <w:rsid w:val="000A470E"/>
    <w:rsid w:val="000A4C8E"/>
    <w:rsid w:val="000A505B"/>
    <w:rsid w:val="000A6790"/>
    <w:rsid w:val="000A67B6"/>
    <w:rsid w:val="000A6BD1"/>
    <w:rsid w:val="000B1678"/>
    <w:rsid w:val="000B1B0D"/>
    <w:rsid w:val="000B4DD7"/>
    <w:rsid w:val="000B5D93"/>
    <w:rsid w:val="000B656B"/>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166"/>
    <w:rsid w:val="000C461E"/>
    <w:rsid w:val="000C4E1F"/>
    <w:rsid w:val="000C5563"/>
    <w:rsid w:val="000C56D0"/>
    <w:rsid w:val="000C5951"/>
    <w:rsid w:val="000C6402"/>
    <w:rsid w:val="000C6F53"/>
    <w:rsid w:val="000C7256"/>
    <w:rsid w:val="000D014D"/>
    <w:rsid w:val="000D061D"/>
    <w:rsid w:val="000D2BFD"/>
    <w:rsid w:val="000D2E40"/>
    <w:rsid w:val="000D30E7"/>
    <w:rsid w:val="000D33A2"/>
    <w:rsid w:val="000D3B5E"/>
    <w:rsid w:val="000D3E92"/>
    <w:rsid w:val="000D42B3"/>
    <w:rsid w:val="000D441B"/>
    <w:rsid w:val="000D4AE1"/>
    <w:rsid w:val="000D6153"/>
    <w:rsid w:val="000D6246"/>
    <w:rsid w:val="000D64A1"/>
    <w:rsid w:val="000D6703"/>
    <w:rsid w:val="000D6C3A"/>
    <w:rsid w:val="000D6F4B"/>
    <w:rsid w:val="000D6F83"/>
    <w:rsid w:val="000D706B"/>
    <w:rsid w:val="000D716C"/>
    <w:rsid w:val="000D75FC"/>
    <w:rsid w:val="000D7C63"/>
    <w:rsid w:val="000D7E6B"/>
    <w:rsid w:val="000E1799"/>
    <w:rsid w:val="000E19B1"/>
    <w:rsid w:val="000E1E22"/>
    <w:rsid w:val="000E2B32"/>
    <w:rsid w:val="000E35A5"/>
    <w:rsid w:val="000E39B8"/>
    <w:rsid w:val="000E49AE"/>
    <w:rsid w:val="000E4CBB"/>
    <w:rsid w:val="000E519C"/>
    <w:rsid w:val="000E5634"/>
    <w:rsid w:val="000E566F"/>
    <w:rsid w:val="000E59B8"/>
    <w:rsid w:val="000E63AE"/>
    <w:rsid w:val="000E6C2B"/>
    <w:rsid w:val="000F0A60"/>
    <w:rsid w:val="000F2CE9"/>
    <w:rsid w:val="000F384C"/>
    <w:rsid w:val="000F3DEB"/>
    <w:rsid w:val="000F4A9B"/>
    <w:rsid w:val="000F4DDD"/>
    <w:rsid w:val="000F5D1B"/>
    <w:rsid w:val="000F600C"/>
    <w:rsid w:val="000F6140"/>
    <w:rsid w:val="000F6374"/>
    <w:rsid w:val="000F6A35"/>
    <w:rsid w:val="000F6FBB"/>
    <w:rsid w:val="00100E7D"/>
    <w:rsid w:val="00100E82"/>
    <w:rsid w:val="00102F14"/>
    <w:rsid w:val="00103ECD"/>
    <w:rsid w:val="001054FD"/>
    <w:rsid w:val="001059D3"/>
    <w:rsid w:val="00105F36"/>
    <w:rsid w:val="00106020"/>
    <w:rsid w:val="001064C0"/>
    <w:rsid w:val="001068B2"/>
    <w:rsid w:val="0010695B"/>
    <w:rsid w:val="00106FF8"/>
    <w:rsid w:val="001105D0"/>
    <w:rsid w:val="00110A39"/>
    <w:rsid w:val="001113CF"/>
    <w:rsid w:val="00112121"/>
    <w:rsid w:val="001121D9"/>
    <w:rsid w:val="00112462"/>
    <w:rsid w:val="00112EC4"/>
    <w:rsid w:val="00112F5A"/>
    <w:rsid w:val="001149B1"/>
    <w:rsid w:val="00114ECE"/>
    <w:rsid w:val="0011627C"/>
    <w:rsid w:val="00116881"/>
    <w:rsid w:val="00117A40"/>
    <w:rsid w:val="001206F2"/>
    <w:rsid w:val="00120756"/>
    <w:rsid w:val="001213F6"/>
    <w:rsid w:val="001214F9"/>
    <w:rsid w:val="001216C2"/>
    <w:rsid w:val="001219C9"/>
    <w:rsid w:val="00121CD0"/>
    <w:rsid w:val="00122057"/>
    <w:rsid w:val="00123A13"/>
    <w:rsid w:val="00126D53"/>
    <w:rsid w:val="001279F1"/>
    <w:rsid w:val="00127B13"/>
    <w:rsid w:val="00130610"/>
    <w:rsid w:val="00130D34"/>
    <w:rsid w:val="00130EC5"/>
    <w:rsid w:val="00131454"/>
    <w:rsid w:val="001323D3"/>
    <w:rsid w:val="00134BBA"/>
    <w:rsid w:val="0013516B"/>
    <w:rsid w:val="00137535"/>
    <w:rsid w:val="0013765A"/>
    <w:rsid w:val="0014097E"/>
    <w:rsid w:val="00140BD1"/>
    <w:rsid w:val="00141CD6"/>
    <w:rsid w:val="00145464"/>
    <w:rsid w:val="001456F9"/>
    <w:rsid w:val="00145B31"/>
    <w:rsid w:val="00146671"/>
    <w:rsid w:val="001466ED"/>
    <w:rsid w:val="00147056"/>
    <w:rsid w:val="00150D0A"/>
    <w:rsid w:val="00150D0E"/>
    <w:rsid w:val="0015103C"/>
    <w:rsid w:val="00152156"/>
    <w:rsid w:val="001526FC"/>
    <w:rsid w:val="001528E3"/>
    <w:rsid w:val="0015315E"/>
    <w:rsid w:val="0015330B"/>
    <w:rsid w:val="00153E47"/>
    <w:rsid w:val="0015505D"/>
    <w:rsid w:val="00155115"/>
    <w:rsid w:val="001556B7"/>
    <w:rsid w:val="001557D3"/>
    <w:rsid w:val="00155B1E"/>
    <w:rsid w:val="00156C2E"/>
    <w:rsid w:val="0015725C"/>
    <w:rsid w:val="0015731B"/>
    <w:rsid w:val="00157348"/>
    <w:rsid w:val="0016005D"/>
    <w:rsid w:val="001615B6"/>
    <w:rsid w:val="00161A2A"/>
    <w:rsid w:val="00162318"/>
    <w:rsid w:val="0016392B"/>
    <w:rsid w:val="001673C3"/>
    <w:rsid w:val="00167E84"/>
    <w:rsid w:val="00170DC5"/>
    <w:rsid w:val="001717F1"/>
    <w:rsid w:val="00171ECF"/>
    <w:rsid w:val="00172C75"/>
    <w:rsid w:val="00173B9E"/>
    <w:rsid w:val="001744CE"/>
    <w:rsid w:val="00174658"/>
    <w:rsid w:val="0017472A"/>
    <w:rsid w:val="00174997"/>
    <w:rsid w:val="00174E99"/>
    <w:rsid w:val="001753C9"/>
    <w:rsid w:val="0017559F"/>
    <w:rsid w:val="001763B2"/>
    <w:rsid w:val="00180008"/>
    <w:rsid w:val="00180571"/>
    <w:rsid w:val="001812BE"/>
    <w:rsid w:val="00182389"/>
    <w:rsid w:val="001827A8"/>
    <w:rsid w:val="00182A0D"/>
    <w:rsid w:val="00182CC2"/>
    <w:rsid w:val="00182DE1"/>
    <w:rsid w:val="001844B7"/>
    <w:rsid w:val="00185D98"/>
    <w:rsid w:val="0018611B"/>
    <w:rsid w:val="00186484"/>
    <w:rsid w:val="0018689E"/>
    <w:rsid w:val="00187854"/>
    <w:rsid w:val="00190696"/>
    <w:rsid w:val="00190845"/>
    <w:rsid w:val="001915E1"/>
    <w:rsid w:val="001917AA"/>
    <w:rsid w:val="001924A1"/>
    <w:rsid w:val="001929B7"/>
    <w:rsid w:val="00192DE4"/>
    <w:rsid w:val="00192E25"/>
    <w:rsid w:val="00192F68"/>
    <w:rsid w:val="00193853"/>
    <w:rsid w:val="0019416C"/>
    <w:rsid w:val="001945CB"/>
    <w:rsid w:val="00194BE3"/>
    <w:rsid w:val="0019510E"/>
    <w:rsid w:val="0019512D"/>
    <w:rsid w:val="0019529E"/>
    <w:rsid w:val="00195B56"/>
    <w:rsid w:val="0019609E"/>
    <w:rsid w:val="00196177"/>
    <w:rsid w:val="001964CE"/>
    <w:rsid w:val="00196822"/>
    <w:rsid w:val="0019756A"/>
    <w:rsid w:val="001A062F"/>
    <w:rsid w:val="001A0670"/>
    <w:rsid w:val="001A087C"/>
    <w:rsid w:val="001A093B"/>
    <w:rsid w:val="001A1655"/>
    <w:rsid w:val="001A19D8"/>
    <w:rsid w:val="001A359C"/>
    <w:rsid w:val="001A35BE"/>
    <w:rsid w:val="001A3A6B"/>
    <w:rsid w:val="001A428D"/>
    <w:rsid w:val="001A42A5"/>
    <w:rsid w:val="001A4BFE"/>
    <w:rsid w:val="001A5008"/>
    <w:rsid w:val="001A5EEF"/>
    <w:rsid w:val="001A669B"/>
    <w:rsid w:val="001A68CF"/>
    <w:rsid w:val="001A69EB"/>
    <w:rsid w:val="001A7702"/>
    <w:rsid w:val="001B1F22"/>
    <w:rsid w:val="001B2035"/>
    <w:rsid w:val="001B2E31"/>
    <w:rsid w:val="001B410C"/>
    <w:rsid w:val="001B490C"/>
    <w:rsid w:val="001B4C9D"/>
    <w:rsid w:val="001B5027"/>
    <w:rsid w:val="001B5205"/>
    <w:rsid w:val="001B52A5"/>
    <w:rsid w:val="001B5B9A"/>
    <w:rsid w:val="001B6118"/>
    <w:rsid w:val="001B623E"/>
    <w:rsid w:val="001B6362"/>
    <w:rsid w:val="001B7B09"/>
    <w:rsid w:val="001C09D6"/>
    <w:rsid w:val="001C09EB"/>
    <w:rsid w:val="001C27CE"/>
    <w:rsid w:val="001C2911"/>
    <w:rsid w:val="001C3EF7"/>
    <w:rsid w:val="001C3F9F"/>
    <w:rsid w:val="001C4E0A"/>
    <w:rsid w:val="001C5747"/>
    <w:rsid w:val="001C5786"/>
    <w:rsid w:val="001C5E60"/>
    <w:rsid w:val="001C6915"/>
    <w:rsid w:val="001C7821"/>
    <w:rsid w:val="001C7AB6"/>
    <w:rsid w:val="001C7F08"/>
    <w:rsid w:val="001D00D0"/>
    <w:rsid w:val="001D0CA9"/>
    <w:rsid w:val="001D0F40"/>
    <w:rsid w:val="001D1816"/>
    <w:rsid w:val="001D2100"/>
    <w:rsid w:val="001D2323"/>
    <w:rsid w:val="001D2D3B"/>
    <w:rsid w:val="001D2DB7"/>
    <w:rsid w:val="001D36ED"/>
    <w:rsid w:val="001D4687"/>
    <w:rsid w:val="001D5A26"/>
    <w:rsid w:val="001D7B78"/>
    <w:rsid w:val="001E05D5"/>
    <w:rsid w:val="001E0BF5"/>
    <w:rsid w:val="001E1094"/>
    <w:rsid w:val="001E1355"/>
    <w:rsid w:val="001E13D7"/>
    <w:rsid w:val="001E1D40"/>
    <w:rsid w:val="001E22E8"/>
    <w:rsid w:val="001E2567"/>
    <w:rsid w:val="001E3436"/>
    <w:rsid w:val="001E3738"/>
    <w:rsid w:val="001E3B2E"/>
    <w:rsid w:val="001E4242"/>
    <w:rsid w:val="001E4A72"/>
    <w:rsid w:val="001E5E6C"/>
    <w:rsid w:val="001E5ECD"/>
    <w:rsid w:val="001E789D"/>
    <w:rsid w:val="001E79FF"/>
    <w:rsid w:val="001E7E62"/>
    <w:rsid w:val="001F010B"/>
    <w:rsid w:val="001F11B6"/>
    <w:rsid w:val="001F1289"/>
    <w:rsid w:val="001F12EC"/>
    <w:rsid w:val="001F14EB"/>
    <w:rsid w:val="001F2EAA"/>
    <w:rsid w:val="001F335F"/>
    <w:rsid w:val="001F3721"/>
    <w:rsid w:val="001F44E0"/>
    <w:rsid w:val="001F4544"/>
    <w:rsid w:val="001F47C3"/>
    <w:rsid w:val="001F6440"/>
    <w:rsid w:val="001F6AB8"/>
    <w:rsid w:val="001F6D82"/>
    <w:rsid w:val="001F6F89"/>
    <w:rsid w:val="001F71A3"/>
    <w:rsid w:val="001F7B68"/>
    <w:rsid w:val="00200482"/>
    <w:rsid w:val="00200C7C"/>
    <w:rsid w:val="00202D8C"/>
    <w:rsid w:val="00203215"/>
    <w:rsid w:val="0020333B"/>
    <w:rsid w:val="00203AF7"/>
    <w:rsid w:val="00204400"/>
    <w:rsid w:val="00205285"/>
    <w:rsid w:val="002060A8"/>
    <w:rsid w:val="0020666B"/>
    <w:rsid w:val="00206943"/>
    <w:rsid w:val="00206A9B"/>
    <w:rsid w:val="00206DDB"/>
    <w:rsid w:val="00210AA0"/>
    <w:rsid w:val="00211CA7"/>
    <w:rsid w:val="00211DF9"/>
    <w:rsid w:val="00211F36"/>
    <w:rsid w:val="002130E6"/>
    <w:rsid w:val="002131C7"/>
    <w:rsid w:val="00214768"/>
    <w:rsid w:val="00215A3E"/>
    <w:rsid w:val="00216316"/>
    <w:rsid w:val="00216738"/>
    <w:rsid w:val="00216D5A"/>
    <w:rsid w:val="00217758"/>
    <w:rsid w:val="00217C9A"/>
    <w:rsid w:val="00217F2F"/>
    <w:rsid w:val="002201D0"/>
    <w:rsid w:val="00222321"/>
    <w:rsid w:val="002226BF"/>
    <w:rsid w:val="00222B6D"/>
    <w:rsid w:val="00223226"/>
    <w:rsid w:val="002240E0"/>
    <w:rsid w:val="00224D36"/>
    <w:rsid w:val="00225D21"/>
    <w:rsid w:val="00225FFA"/>
    <w:rsid w:val="0022641B"/>
    <w:rsid w:val="00227373"/>
    <w:rsid w:val="00227E14"/>
    <w:rsid w:val="00227F69"/>
    <w:rsid w:val="002300AE"/>
    <w:rsid w:val="00231365"/>
    <w:rsid w:val="00231E50"/>
    <w:rsid w:val="002321AE"/>
    <w:rsid w:val="00232402"/>
    <w:rsid w:val="00233B21"/>
    <w:rsid w:val="00234E84"/>
    <w:rsid w:val="00235B8F"/>
    <w:rsid w:val="00235CE8"/>
    <w:rsid w:val="00237157"/>
    <w:rsid w:val="00237970"/>
    <w:rsid w:val="00237C44"/>
    <w:rsid w:val="00240FE0"/>
    <w:rsid w:val="002411BE"/>
    <w:rsid w:val="002416CB"/>
    <w:rsid w:val="0024241D"/>
    <w:rsid w:val="00243342"/>
    <w:rsid w:val="00243A95"/>
    <w:rsid w:val="00243D5C"/>
    <w:rsid w:val="002440B1"/>
    <w:rsid w:val="00244E4A"/>
    <w:rsid w:val="00246CA9"/>
    <w:rsid w:val="0024707E"/>
    <w:rsid w:val="00247438"/>
    <w:rsid w:val="0024766F"/>
    <w:rsid w:val="0024786D"/>
    <w:rsid w:val="00247941"/>
    <w:rsid w:val="00247B62"/>
    <w:rsid w:val="00250002"/>
    <w:rsid w:val="002502F9"/>
    <w:rsid w:val="00250AF7"/>
    <w:rsid w:val="00253057"/>
    <w:rsid w:val="00253688"/>
    <w:rsid w:val="00253B52"/>
    <w:rsid w:val="00254811"/>
    <w:rsid w:val="00254F99"/>
    <w:rsid w:val="00255480"/>
    <w:rsid w:val="00255707"/>
    <w:rsid w:val="002558CB"/>
    <w:rsid w:val="00256B7B"/>
    <w:rsid w:val="00256CFB"/>
    <w:rsid w:val="002571A6"/>
    <w:rsid w:val="002579A4"/>
    <w:rsid w:val="00257E02"/>
    <w:rsid w:val="00260296"/>
    <w:rsid w:val="002606CC"/>
    <w:rsid w:val="002608AF"/>
    <w:rsid w:val="00261DD1"/>
    <w:rsid w:val="002626A9"/>
    <w:rsid w:val="0026351A"/>
    <w:rsid w:val="00263A51"/>
    <w:rsid w:val="00264960"/>
    <w:rsid w:val="00264EAC"/>
    <w:rsid w:val="00266635"/>
    <w:rsid w:val="002668F6"/>
    <w:rsid w:val="002675D7"/>
    <w:rsid w:val="002676CC"/>
    <w:rsid w:val="002706DD"/>
    <w:rsid w:val="00270B44"/>
    <w:rsid w:val="002713C0"/>
    <w:rsid w:val="0027264A"/>
    <w:rsid w:val="00272C1B"/>
    <w:rsid w:val="0027328E"/>
    <w:rsid w:val="00273A9C"/>
    <w:rsid w:val="0027499F"/>
    <w:rsid w:val="0027683A"/>
    <w:rsid w:val="00277315"/>
    <w:rsid w:val="00277867"/>
    <w:rsid w:val="002803E2"/>
    <w:rsid w:val="00280F9B"/>
    <w:rsid w:val="002810D0"/>
    <w:rsid w:val="0028158F"/>
    <w:rsid w:val="002828F7"/>
    <w:rsid w:val="00282FC6"/>
    <w:rsid w:val="00284FEB"/>
    <w:rsid w:val="00285585"/>
    <w:rsid w:val="0028587D"/>
    <w:rsid w:val="00285ACF"/>
    <w:rsid w:val="00286140"/>
    <w:rsid w:val="00286249"/>
    <w:rsid w:val="00286CFD"/>
    <w:rsid w:val="00287F01"/>
    <w:rsid w:val="00287FE8"/>
    <w:rsid w:val="002908C8"/>
    <w:rsid w:val="00290CCF"/>
    <w:rsid w:val="002911F9"/>
    <w:rsid w:val="00291250"/>
    <w:rsid w:val="002915A9"/>
    <w:rsid w:val="00291E11"/>
    <w:rsid w:val="00291E94"/>
    <w:rsid w:val="00292BCF"/>
    <w:rsid w:val="0029339F"/>
    <w:rsid w:val="00293A9B"/>
    <w:rsid w:val="002946D2"/>
    <w:rsid w:val="00295950"/>
    <w:rsid w:val="00295D2F"/>
    <w:rsid w:val="002966A0"/>
    <w:rsid w:val="00296883"/>
    <w:rsid w:val="002976D9"/>
    <w:rsid w:val="002A0CBC"/>
    <w:rsid w:val="002A0F4B"/>
    <w:rsid w:val="002A105B"/>
    <w:rsid w:val="002A1B62"/>
    <w:rsid w:val="002A244F"/>
    <w:rsid w:val="002A3348"/>
    <w:rsid w:val="002A33A2"/>
    <w:rsid w:val="002A428E"/>
    <w:rsid w:val="002A44FB"/>
    <w:rsid w:val="002A50D1"/>
    <w:rsid w:val="002A56DA"/>
    <w:rsid w:val="002A5722"/>
    <w:rsid w:val="002A5E67"/>
    <w:rsid w:val="002A6F16"/>
    <w:rsid w:val="002A6FCD"/>
    <w:rsid w:val="002A709B"/>
    <w:rsid w:val="002A7E5F"/>
    <w:rsid w:val="002B10E4"/>
    <w:rsid w:val="002B1EA4"/>
    <w:rsid w:val="002B2C10"/>
    <w:rsid w:val="002B30E5"/>
    <w:rsid w:val="002B31E4"/>
    <w:rsid w:val="002B38AF"/>
    <w:rsid w:val="002B3D2F"/>
    <w:rsid w:val="002B4043"/>
    <w:rsid w:val="002B544D"/>
    <w:rsid w:val="002B5684"/>
    <w:rsid w:val="002B5734"/>
    <w:rsid w:val="002B5EC3"/>
    <w:rsid w:val="002C0399"/>
    <w:rsid w:val="002C0C93"/>
    <w:rsid w:val="002C1AF1"/>
    <w:rsid w:val="002C2223"/>
    <w:rsid w:val="002C2C1D"/>
    <w:rsid w:val="002C2ECD"/>
    <w:rsid w:val="002C30C3"/>
    <w:rsid w:val="002C311D"/>
    <w:rsid w:val="002C35F1"/>
    <w:rsid w:val="002C402D"/>
    <w:rsid w:val="002C5492"/>
    <w:rsid w:val="002C5B6F"/>
    <w:rsid w:val="002C6795"/>
    <w:rsid w:val="002C7C8E"/>
    <w:rsid w:val="002D008D"/>
    <w:rsid w:val="002D0B89"/>
    <w:rsid w:val="002D0F75"/>
    <w:rsid w:val="002D0FC5"/>
    <w:rsid w:val="002D10D5"/>
    <w:rsid w:val="002D12FD"/>
    <w:rsid w:val="002D15F8"/>
    <w:rsid w:val="002D229C"/>
    <w:rsid w:val="002D23C4"/>
    <w:rsid w:val="002D3C66"/>
    <w:rsid w:val="002D45FF"/>
    <w:rsid w:val="002D58D3"/>
    <w:rsid w:val="002D5C0E"/>
    <w:rsid w:val="002D5E50"/>
    <w:rsid w:val="002D66C0"/>
    <w:rsid w:val="002D6B10"/>
    <w:rsid w:val="002D6B47"/>
    <w:rsid w:val="002E102E"/>
    <w:rsid w:val="002E1145"/>
    <w:rsid w:val="002E147A"/>
    <w:rsid w:val="002E25BC"/>
    <w:rsid w:val="002E26B1"/>
    <w:rsid w:val="002E2966"/>
    <w:rsid w:val="002E2E01"/>
    <w:rsid w:val="002E3E31"/>
    <w:rsid w:val="002E3EC7"/>
    <w:rsid w:val="002E4A7B"/>
    <w:rsid w:val="002E5167"/>
    <w:rsid w:val="002E61A9"/>
    <w:rsid w:val="002E75EA"/>
    <w:rsid w:val="002E789D"/>
    <w:rsid w:val="002F06BE"/>
    <w:rsid w:val="002F1D61"/>
    <w:rsid w:val="002F1F59"/>
    <w:rsid w:val="002F21D6"/>
    <w:rsid w:val="002F27CC"/>
    <w:rsid w:val="002F3C42"/>
    <w:rsid w:val="002F4033"/>
    <w:rsid w:val="002F48DE"/>
    <w:rsid w:val="002F527F"/>
    <w:rsid w:val="002F5CFC"/>
    <w:rsid w:val="002F6B1F"/>
    <w:rsid w:val="002F6EA1"/>
    <w:rsid w:val="002F7797"/>
    <w:rsid w:val="002F77DC"/>
    <w:rsid w:val="00300E27"/>
    <w:rsid w:val="003012F9"/>
    <w:rsid w:val="00301E87"/>
    <w:rsid w:val="0030203C"/>
    <w:rsid w:val="0030204E"/>
    <w:rsid w:val="003020B4"/>
    <w:rsid w:val="00302478"/>
    <w:rsid w:val="003038C6"/>
    <w:rsid w:val="003039CC"/>
    <w:rsid w:val="00303B14"/>
    <w:rsid w:val="00303C35"/>
    <w:rsid w:val="00303FE5"/>
    <w:rsid w:val="00304113"/>
    <w:rsid w:val="003045A1"/>
    <w:rsid w:val="00304C00"/>
    <w:rsid w:val="00305268"/>
    <w:rsid w:val="00305360"/>
    <w:rsid w:val="00305FDD"/>
    <w:rsid w:val="003063F4"/>
    <w:rsid w:val="00306584"/>
    <w:rsid w:val="003066B5"/>
    <w:rsid w:val="00307412"/>
    <w:rsid w:val="0030762D"/>
    <w:rsid w:val="003109BA"/>
    <w:rsid w:val="0031103F"/>
    <w:rsid w:val="00311597"/>
    <w:rsid w:val="003119BC"/>
    <w:rsid w:val="00311C34"/>
    <w:rsid w:val="00311F2A"/>
    <w:rsid w:val="00314D85"/>
    <w:rsid w:val="00315E07"/>
    <w:rsid w:val="00315F87"/>
    <w:rsid w:val="0031684C"/>
    <w:rsid w:val="00316F25"/>
    <w:rsid w:val="00316FB1"/>
    <w:rsid w:val="003175FE"/>
    <w:rsid w:val="003178D9"/>
    <w:rsid w:val="0032005D"/>
    <w:rsid w:val="00320B10"/>
    <w:rsid w:val="00320B46"/>
    <w:rsid w:val="00320C8F"/>
    <w:rsid w:val="0032104B"/>
    <w:rsid w:val="0032143C"/>
    <w:rsid w:val="0032195B"/>
    <w:rsid w:val="00321CAD"/>
    <w:rsid w:val="00323176"/>
    <w:rsid w:val="003250F2"/>
    <w:rsid w:val="0032587F"/>
    <w:rsid w:val="00326D04"/>
    <w:rsid w:val="00327938"/>
    <w:rsid w:val="00327D27"/>
    <w:rsid w:val="003306D4"/>
    <w:rsid w:val="00330C9F"/>
    <w:rsid w:val="00332C7B"/>
    <w:rsid w:val="00332DB9"/>
    <w:rsid w:val="003335EA"/>
    <w:rsid w:val="00334CCB"/>
    <w:rsid w:val="00334EF9"/>
    <w:rsid w:val="003354E1"/>
    <w:rsid w:val="00336510"/>
    <w:rsid w:val="00336E07"/>
    <w:rsid w:val="0033728A"/>
    <w:rsid w:val="00337E36"/>
    <w:rsid w:val="003402E2"/>
    <w:rsid w:val="00340EDC"/>
    <w:rsid w:val="00341B22"/>
    <w:rsid w:val="00343107"/>
    <w:rsid w:val="00343C0A"/>
    <w:rsid w:val="00344160"/>
    <w:rsid w:val="00344A37"/>
    <w:rsid w:val="00345D8D"/>
    <w:rsid w:val="00345F4B"/>
    <w:rsid w:val="003467E4"/>
    <w:rsid w:val="00346C74"/>
    <w:rsid w:val="003473F2"/>
    <w:rsid w:val="00350A48"/>
    <w:rsid w:val="00350F09"/>
    <w:rsid w:val="003511FB"/>
    <w:rsid w:val="00351460"/>
    <w:rsid w:val="0035183D"/>
    <w:rsid w:val="00351A0E"/>
    <w:rsid w:val="00352B48"/>
    <w:rsid w:val="00352E04"/>
    <w:rsid w:val="00353244"/>
    <w:rsid w:val="0035424F"/>
    <w:rsid w:val="003549DE"/>
    <w:rsid w:val="00354B78"/>
    <w:rsid w:val="00354CF8"/>
    <w:rsid w:val="00355DFC"/>
    <w:rsid w:val="00356310"/>
    <w:rsid w:val="00356C0E"/>
    <w:rsid w:val="00356C89"/>
    <w:rsid w:val="00357412"/>
    <w:rsid w:val="003578CC"/>
    <w:rsid w:val="0036055F"/>
    <w:rsid w:val="003615F0"/>
    <w:rsid w:val="00361F1D"/>
    <w:rsid w:val="00363D45"/>
    <w:rsid w:val="00364724"/>
    <w:rsid w:val="00364CB2"/>
    <w:rsid w:val="00365541"/>
    <w:rsid w:val="00365874"/>
    <w:rsid w:val="00365C52"/>
    <w:rsid w:val="003662E2"/>
    <w:rsid w:val="003669B8"/>
    <w:rsid w:val="0036719E"/>
    <w:rsid w:val="0036760D"/>
    <w:rsid w:val="0036774B"/>
    <w:rsid w:val="00367DE8"/>
    <w:rsid w:val="00370050"/>
    <w:rsid w:val="00370940"/>
    <w:rsid w:val="00371303"/>
    <w:rsid w:val="003724D8"/>
    <w:rsid w:val="0037333D"/>
    <w:rsid w:val="0037345A"/>
    <w:rsid w:val="00375F30"/>
    <w:rsid w:val="003760FA"/>
    <w:rsid w:val="003763AD"/>
    <w:rsid w:val="00376E16"/>
    <w:rsid w:val="00377D98"/>
    <w:rsid w:val="00380851"/>
    <w:rsid w:val="003822DE"/>
    <w:rsid w:val="00383120"/>
    <w:rsid w:val="00383F75"/>
    <w:rsid w:val="00384826"/>
    <w:rsid w:val="0038560D"/>
    <w:rsid w:val="00387D0F"/>
    <w:rsid w:val="0039023E"/>
    <w:rsid w:val="0039089D"/>
    <w:rsid w:val="00390C40"/>
    <w:rsid w:val="003915BF"/>
    <w:rsid w:val="003919A9"/>
    <w:rsid w:val="00393CBC"/>
    <w:rsid w:val="0039480E"/>
    <w:rsid w:val="00394D5A"/>
    <w:rsid w:val="003950FB"/>
    <w:rsid w:val="0039586F"/>
    <w:rsid w:val="00395A04"/>
    <w:rsid w:val="00397736"/>
    <w:rsid w:val="00397EEA"/>
    <w:rsid w:val="003A06BF"/>
    <w:rsid w:val="003A1115"/>
    <w:rsid w:val="003A1B8B"/>
    <w:rsid w:val="003A1D5B"/>
    <w:rsid w:val="003A2782"/>
    <w:rsid w:val="003A2EE2"/>
    <w:rsid w:val="003A3EA4"/>
    <w:rsid w:val="003A420A"/>
    <w:rsid w:val="003A441F"/>
    <w:rsid w:val="003A4996"/>
    <w:rsid w:val="003A4E94"/>
    <w:rsid w:val="003A604B"/>
    <w:rsid w:val="003B03EE"/>
    <w:rsid w:val="003B0422"/>
    <w:rsid w:val="003B0474"/>
    <w:rsid w:val="003B15D0"/>
    <w:rsid w:val="003B1E1A"/>
    <w:rsid w:val="003B2332"/>
    <w:rsid w:val="003B2D26"/>
    <w:rsid w:val="003B3192"/>
    <w:rsid w:val="003B33E7"/>
    <w:rsid w:val="003B3BEF"/>
    <w:rsid w:val="003B42AD"/>
    <w:rsid w:val="003B4A0D"/>
    <w:rsid w:val="003B4AFE"/>
    <w:rsid w:val="003B4D39"/>
    <w:rsid w:val="003B4EBB"/>
    <w:rsid w:val="003B5068"/>
    <w:rsid w:val="003B668C"/>
    <w:rsid w:val="003B68C4"/>
    <w:rsid w:val="003B7527"/>
    <w:rsid w:val="003C0173"/>
    <w:rsid w:val="003C0AB5"/>
    <w:rsid w:val="003C2F05"/>
    <w:rsid w:val="003C3519"/>
    <w:rsid w:val="003C36C3"/>
    <w:rsid w:val="003C3D24"/>
    <w:rsid w:val="003C4056"/>
    <w:rsid w:val="003C4BF6"/>
    <w:rsid w:val="003C4E0A"/>
    <w:rsid w:val="003C6998"/>
    <w:rsid w:val="003C7080"/>
    <w:rsid w:val="003C7625"/>
    <w:rsid w:val="003D002F"/>
    <w:rsid w:val="003D09AF"/>
    <w:rsid w:val="003D2599"/>
    <w:rsid w:val="003D3593"/>
    <w:rsid w:val="003D3F70"/>
    <w:rsid w:val="003D4828"/>
    <w:rsid w:val="003D4DC5"/>
    <w:rsid w:val="003D5950"/>
    <w:rsid w:val="003D6393"/>
    <w:rsid w:val="003D63BF"/>
    <w:rsid w:val="003D6434"/>
    <w:rsid w:val="003D7291"/>
    <w:rsid w:val="003D7F3C"/>
    <w:rsid w:val="003E115A"/>
    <w:rsid w:val="003E13C7"/>
    <w:rsid w:val="003E1BEF"/>
    <w:rsid w:val="003E1EB7"/>
    <w:rsid w:val="003E2372"/>
    <w:rsid w:val="003E274D"/>
    <w:rsid w:val="003E2C99"/>
    <w:rsid w:val="003E3A57"/>
    <w:rsid w:val="003E3F5A"/>
    <w:rsid w:val="003E4C92"/>
    <w:rsid w:val="003E55C8"/>
    <w:rsid w:val="003E560F"/>
    <w:rsid w:val="003E73C8"/>
    <w:rsid w:val="003E7D2E"/>
    <w:rsid w:val="003E7E6F"/>
    <w:rsid w:val="003F0C5A"/>
    <w:rsid w:val="003F10FC"/>
    <w:rsid w:val="003F168D"/>
    <w:rsid w:val="003F3068"/>
    <w:rsid w:val="003F4B62"/>
    <w:rsid w:val="003F4CFE"/>
    <w:rsid w:val="003F4D67"/>
    <w:rsid w:val="003F5B1C"/>
    <w:rsid w:val="003F675A"/>
    <w:rsid w:val="003F702D"/>
    <w:rsid w:val="003F769A"/>
    <w:rsid w:val="00400129"/>
    <w:rsid w:val="004003F5"/>
    <w:rsid w:val="004006F3"/>
    <w:rsid w:val="00401895"/>
    <w:rsid w:val="0040232A"/>
    <w:rsid w:val="00402515"/>
    <w:rsid w:val="00403BBA"/>
    <w:rsid w:val="00404209"/>
    <w:rsid w:val="00404CAE"/>
    <w:rsid w:val="00405260"/>
    <w:rsid w:val="00405C37"/>
    <w:rsid w:val="00405D4E"/>
    <w:rsid w:val="0041000D"/>
    <w:rsid w:val="0041038E"/>
    <w:rsid w:val="004106C7"/>
    <w:rsid w:val="00412C3F"/>
    <w:rsid w:val="00413CA7"/>
    <w:rsid w:val="00414168"/>
    <w:rsid w:val="004145FF"/>
    <w:rsid w:val="00416595"/>
    <w:rsid w:val="00416831"/>
    <w:rsid w:val="004170D4"/>
    <w:rsid w:val="004176C9"/>
    <w:rsid w:val="00417A45"/>
    <w:rsid w:val="0042012C"/>
    <w:rsid w:val="00420BF5"/>
    <w:rsid w:val="00421617"/>
    <w:rsid w:val="004222A4"/>
    <w:rsid w:val="0042235E"/>
    <w:rsid w:val="0042259F"/>
    <w:rsid w:val="00423536"/>
    <w:rsid w:val="0042358E"/>
    <w:rsid w:val="0042422A"/>
    <w:rsid w:val="0042450D"/>
    <w:rsid w:val="0042566F"/>
    <w:rsid w:val="00425BFD"/>
    <w:rsid w:val="00425CCC"/>
    <w:rsid w:val="00425D56"/>
    <w:rsid w:val="004275DD"/>
    <w:rsid w:val="00427BD4"/>
    <w:rsid w:val="00430604"/>
    <w:rsid w:val="00430CFE"/>
    <w:rsid w:val="00430F68"/>
    <w:rsid w:val="00431493"/>
    <w:rsid w:val="00431D2C"/>
    <w:rsid w:val="004321A7"/>
    <w:rsid w:val="0043411B"/>
    <w:rsid w:val="004358D4"/>
    <w:rsid w:val="0043606A"/>
    <w:rsid w:val="004366AF"/>
    <w:rsid w:val="00437038"/>
    <w:rsid w:val="00440A36"/>
    <w:rsid w:val="00440B3E"/>
    <w:rsid w:val="00443656"/>
    <w:rsid w:val="004448D4"/>
    <w:rsid w:val="00444A41"/>
    <w:rsid w:val="00444E08"/>
    <w:rsid w:val="00445813"/>
    <w:rsid w:val="0044586D"/>
    <w:rsid w:val="004460E2"/>
    <w:rsid w:val="00446642"/>
    <w:rsid w:val="00446F14"/>
    <w:rsid w:val="00447089"/>
    <w:rsid w:val="004471FF"/>
    <w:rsid w:val="004477AA"/>
    <w:rsid w:val="004524CD"/>
    <w:rsid w:val="0045284D"/>
    <w:rsid w:val="00452CB5"/>
    <w:rsid w:val="00453019"/>
    <w:rsid w:val="00453467"/>
    <w:rsid w:val="004537EE"/>
    <w:rsid w:val="0045597F"/>
    <w:rsid w:val="004565FC"/>
    <w:rsid w:val="0045694F"/>
    <w:rsid w:val="0046086E"/>
    <w:rsid w:val="00461024"/>
    <w:rsid w:val="00461A42"/>
    <w:rsid w:val="00461D54"/>
    <w:rsid w:val="004628B5"/>
    <w:rsid w:val="0046297E"/>
    <w:rsid w:val="00462CE0"/>
    <w:rsid w:val="00462F51"/>
    <w:rsid w:val="004631AA"/>
    <w:rsid w:val="004633F6"/>
    <w:rsid w:val="00464003"/>
    <w:rsid w:val="004649E8"/>
    <w:rsid w:val="00465561"/>
    <w:rsid w:val="00467922"/>
    <w:rsid w:val="004679C6"/>
    <w:rsid w:val="00470167"/>
    <w:rsid w:val="004701FE"/>
    <w:rsid w:val="0047028E"/>
    <w:rsid w:val="00470A0F"/>
    <w:rsid w:val="00470C8A"/>
    <w:rsid w:val="00470D7E"/>
    <w:rsid w:val="0047188F"/>
    <w:rsid w:val="00471C6C"/>
    <w:rsid w:val="00472894"/>
    <w:rsid w:val="00472EE8"/>
    <w:rsid w:val="004734E9"/>
    <w:rsid w:val="004737CB"/>
    <w:rsid w:val="00473F4A"/>
    <w:rsid w:val="0047473D"/>
    <w:rsid w:val="00474FC5"/>
    <w:rsid w:val="004752FE"/>
    <w:rsid w:val="00475F48"/>
    <w:rsid w:val="00476A96"/>
    <w:rsid w:val="00477A4A"/>
    <w:rsid w:val="00481E4F"/>
    <w:rsid w:val="00482775"/>
    <w:rsid w:val="004841C5"/>
    <w:rsid w:val="00484F62"/>
    <w:rsid w:val="00485B3D"/>
    <w:rsid w:val="004861F6"/>
    <w:rsid w:val="004862DE"/>
    <w:rsid w:val="00490858"/>
    <w:rsid w:val="00490BB3"/>
    <w:rsid w:val="004916A8"/>
    <w:rsid w:val="00491774"/>
    <w:rsid w:val="00492684"/>
    <w:rsid w:val="00492D41"/>
    <w:rsid w:val="004930EA"/>
    <w:rsid w:val="00493CA4"/>
    <w:rsid w:val="00496477"/>
    <w:rsid w:val="004966C7"/>
    <w:rsid w:val="00496E09"/>
    <w:rsid w:val="00497978"/>
    <w:rsid w:val="004979CC"/>
    <w:rsid w:val="004A0265"/>
    <w:rsid w:val="004A04A9"/>
    <w:rsid w:val="004A1BDA"/>
    <w:rsid w:val="004A1ED3"/>
    <w:rsid w:val="004A39AF"/>
    <w:rsid w:val="004A4670"/>
    <w:rsid w:val="004A4E69"/>
    <w:rsid w:val="004A5350"/>
    <w:rsid w:val="004A571E"/>
    <w:rsid w:val="004A5FB6"/>
    <w:rsid w:val="004A62C9"/>
    <w:rsid w:val="004A7164"/>
    <w:rsid w:val="004A73BA"/>
    <w:rsid w:val="004B01EC"/>
    <w:rsid w:val="004B0530"/>
    <w:rsid w:val="004B1012"/>
    <w:rsid w:val="004B10A3"/>
    <w:rsid w:val="004B10C2"/>
    <w:rsid w:val="004B1CEF"/>
    <w:rsid w:val="004B1EBF"/>
    <w:rsid w:val="004B26B0"/>
    <w:rsid w:val="004B36E7"/>
    <w:rsid w:val="004B423C"/>
    <w:rsid w:val="004B452E"/>
    <w:rsid w:val="004B49E1"/>
    <w:rsid w:val="004B4DF0"/>
    <w:rsid w:val="004B5C9B"/>
    <w:rsid w:val="004B5DD3"/>
    <w:rsid w:val="004B5E98"/>
    <w:rsid w:val="004B605C"/>
    <w:rsid w:val="004B6BE5"/>
    <w:rsid w:val="004B6C3C"/>
    <w:rsid w:val="004B7699"/>
    <w:rsid w:val="004B77BD"/>
    <w:rsid w:val="004B7B38"/>
    <w:rsid w:val="004B7D82"/>
    <w:rsid w:val="004C0883"/>
    <w:rsid w:val="004C0E06"/>
    <w:rsid w:val="004C10A7"/>
    <w:rsid w:val="004C16E1"/>
    <w:rsid w:val="004C17A1"/>
    <w:rsid w:val="004C19BD"/>
    <w:rsid w:val="004C220C"/>
    <w:rsid w:val="004C37FE"/>
    <w:rsid w:val="004C3E1E"/>
    <w:rsid w:val="004C40B6"/>
    <w:rsid w:val="004C46EE"/>
    <w:rsid w:val="004C5A0B"/>
    <w:rsid w:val="004C6007"/>
    <w:rsid w:val="004C6D8D"/>
    <w:rsid w:val="004D0B32"/>
    <w:rsid w:val="004D0B6E"/>
    <w:rsid w:val="004D0C9A"/>
    <w:rsid w:val="004D1726"/>
    <w:rsid w:val="004D1930"/>
    <w:rsid w:val="004D1EA7"/>
    <w:rsid w:val="004D44A9"/>
    <w:rsid w:val="004D47FF"/>
    <w:rsid w:val="004D532A"/>
    <w:rsid w:val="004D56A6"/>
    <w:rsid w:val="004D5CE9"/>
    <w:rsid w:val="004D61E5"/>
    <w:rsid w:val="004D6524"/>
    <w:rsid w:val="004D6995"/>
    <w:rsid w:val="004E0C65"/>
    <w:rsid w:val="004E0F7E"/>
    <w:rsid w:val="004E13C7"/>
    <w:rsid w:val="004E1827"/>
    <w:rsid w:val="004E1A3A"/>
    <w:rsid w:val="004E1A75"/>
    <w:rsid w:val="004E1AFE"/>
    <w:rsid w:val="004E1D2A"/>
    <w:rsid w:val="004E381A"/>
    <w:rsid w:val="004E3965"/>
    <w:rsid w:val="004E3FC1"/>
    <w:rsid w:val="004E427A"/>
    <w:rsid w:val="004E4E81"/>
    <w:rsid w:val="004E5364"/>
    <w:rsid w:val="004E5534"/>
    <w:rsid w:val="004E5E6A"/>
    <w:rsid w:val="004E6ECD"/>
    <w:rsid w:val="004E6FAB"/>
    <w:rsid w:val="004F072C"/>
    <w:rsid w:val="004F0A68"/>
    <w:rsid w:val="004F1CC0"/>
    <w:rsid w:val="004F1E96"/>
    <w:rsid w:val="004F2A45"/>
    <w:rsid w:val="004F32E0"/>
    <w:rsid w:val="004F3909"/>
    <w:rsid w:val="004F3DB4"/>
    <w:rsid w:val="004F44C8"/>
    <w:rsid w:val="004F46AA"/>
    <w:rsid w:val="004F4CC8"/>
    <w:rsid w:val="004F52C0"/>
    <w:rsid w:val="004F6076"/>
    <w:rsid w:val="004F6339"/>
    <w:rsid w:val="004F6C82"/>
    <w:rsid w:val="004F702F"/>
    <w:rsid w:val="004F7361"/>
    <w:rsid w:val="004F7972"/>
    <w:rsid w:val="00500D51"/>
    <w:rsid w:val="00501493"/>
    <w:rsid w:val="005016A9"/>
    <w:rsid w:val="00501C0D"/>
    <w:rsid w:val="0050362C"/>
    <w:rsid w:val="00503E4A"/>
    <w:rsid w:val="005045A0"/>
    <w:rsid w:val="00504E13"/>
    <w:rsid w:val="00504FDB"/>
    <w:rsid w:val="005058CB"/>
    <w:rsid w:val="00505AB6"/>
    <w:rsid w:val="00505B3C"/>
    <w:rsid w:val="005066BC"/>
    <w:rsid w:val="005067BD"/>
    <w:rsid w:val="00507DD7"/>
    <w:rsid w:val="00510471"/>
    <w:rsid w:val="00510A4A"/>
    <w:rsid w:val="00511231"/>
    <w:rsid w:val="005118A1"/>
    <w:rsid w:val="005119F3"/>
    <w:rsid w:val="00512725"/>
    <w:rsid w:val="00512DEF"/>
    <w:rsid w:val="0051302A"/>
    <w:rsid w:val="0051319F"/>
    <w:rsid w:val="00513EF1"/>
    <w:rsid w:val="0051635F"/>
    <w:rsid w:val="00520CB3"/>
    <w:rsid w:val="00522F4D"/>
    <w:rsid w:val="00523F1F"/>
    <w:rsid w:val="00525542"/>
    <w:rsid w:val="005263AC"/>
    <w:rsid w:val="00527525"/>
    <w:rsid w:val="00527767"/>
    <w:rsid w:val="005300D5"/>
    <w:rsid w:val="005308B5"/>
    <w:rsid w:val="00530B79"/>
    <w:rsid w:val="00531B64"/>
    <w:rsid w:val="00531C1A"/>
    <w:rsid w:val="00531DA8"/>
    <w:rsid w:val="00531F91"/>
    <w:rsid w:val="00533ED6"/>
    <w:rsid w:val="00533F8C"/>
    <w:rsid w:val="00534D46"/>
    <w:rsid w:val="00535ADC"/>
    <w:rsid w:val="00535BFA"/>
    <w:rsid w:val="00535CC0"/>
    <w:rsid w:val="00536E22"/>
    <w:rsid w:val="00536F95"/>
    <w:rsid w:val="00537979"/>
    <w:rsid w:val="00541508"/>
    <w:rsid w:val="0054150C"/>
    <w:rsid w:val="0054253D"/>
    <w:rsid w:val="00542E57"/>
    <w:rsid w:val="00543431"/>
    <w:rsid w:val="005434C6"/>
    <w:rsid w:val="00543ED0"/>
    <w:rsid w:val="00544F1C"/>
    <w:rsid w:val="00544F4A"/>
    <w:rsid w:val="00545099"/>
    <w:rsid w:val="00545390"/>
    <w:rsid w:val="0054542F"/>
    <w:rsid w:val="00545F0D"/>
    <w:rsid w:val="00546E11"/>
    <w:rsid w:val="00547D9C"/>
    <w:rsid w:val="00550A51"/>
    <w:rsid w:val="00550C49"/>
    <w:rsid w:val="00551203"/>
    <w:rsid w:val="00552C06"/>
    <w:rsid w:val="00552FEA"/>
    <w:rsid w:val="00553862"/>
    <w:rsid w:val="00554673"/>
    <w:rsid w:val="0055497F"/>
    <w:rsid w:val="00554E47"/>
    <w:rsid w:val="00554FC3"/>
    <w:rsid w:val="0055556F"/>
    <w:rsid w:val="00556242"/>
    <w:rsid w:val="00556381"/>
    <w:rsid w:val="005568AE"/>
    <w:rsid w:val="00556F10"/>
    <w:rsid w:val="005571ED"/>
    <w:rsid w:val="0056162C"/>
    <w:rsid w:val="00561AB9"/>
    <w:rsid w:val="005622E7"/>
    <w:rsid w:val="0056250B"/>
    <w:rsid w:val="00563284"/>
    <w:rsid w:val="00563563"/>
    <w:rsid w:val="00563C6A"/>
    <w:rsid w:val="00563EE5"/>
    <w:rsid w:val="0056429B"/>
    <w:rsid w:val="00564EA9"/>
    <w:rsid w:val="0056568F"/>
    <w:rsid w:val="005662AE"/>
    <w:rsid w:val="0056757B"/>
    <w:rsid w:val="005676E3"/>
    <w:rsid w:val="005676EB"/>
    <w:rsid w:val="0057243A"/>
    <w:rsid w:val="00572F73"/>
    <w:rsid w:val="005731A6"/>
    <w:rsid w:val="005746C5"/>
    <w:rsid w:val="005746FE"/>
    <w:rsid w:val="0057759E"/>
    <w:rsid w:val="0057778E"/>
    <w:rsid w:val="005836EE"/>
    <w:rsid w:val="0058373D"/>
    <w:rsid w:val="0058413D"/>
    <w:rsid w:val="00584A8A"/>
    <w:rsid w:val="00584D86"/>
    <w:rsid w:val="0058520E"/>
    <w:rsid w:val="005856CE"/>
    <w:rsid w:val="00586885"/>
    <w:rsid w:val="00586D41"/>
    <w:rsid w:val="00587239"/>
    <w:rsid w:val="005874A1"/>
    <w:rsid w:val="00587848"/>
    <w:rsid w:val="005905F5"/>
    <w:rsid w:val="00590776"/>
    <w:rsid w:val="00590907"/>
    <w:rsid w:val="00590BD8"/>
    <w:rsid w:val="00590FFA"/>
    <w:rsid w:val="005911F7"/>
    <w:rsid w:val="00591574"/>
    <w:rsid w:val="00591EDA"/>
    <w:rsid w:val="00592C54"/>
    <w:rsid w:val="00593BFA"/>
    <w:rsid w:val="00594835"/>
    <w:rsid w:val="005A0B4C"/>
    <w:rsid w:val="005A0F70"/>
    <w:rsid w:val="005A1EBF"/>
    <w:rsid w:val="005A2211"/>
    <w:rsid w:val="005A2425"/>
    <w:rsid w:val="005A2850"/>
    <w:rsid w:val="005A2A6A"/>
    <w:rsid w:val="005A2E42"/>
    <w:rsid w:val="005A52B1"/>
    <w:rsid w:val="005A60FC"/>
    <w:rsid w:val="005A7AC2"/>
    <w:rsid w:val="005B06BD"/>
    <w:rsid w:val="005B0CAF"/>
    <w:rsid w:val="005B0CEA"/>
    <w:rsid w:val="005B2310"/>
    <w:rsid w:val="005B294C"/>
    <w:rsid w:val="005B38E6"/>
    <w:rsid w:val="005B41E3"/>
    <w:rsid w:val="005B44C4"/>
    <w:rsid w:val="005B7258"/>
    <w:rsid w:val="005C01C0"/>
    <w:rsid w:val="005C0467"/>
    <w:rsid w:val="005C04EA"/>
    <w:rsid w:val="005C09C0"/>
    <w:rsid w:val="005C0FF5"/>
    <w:rsid w:val="005C1324"/>
    <w:rsid w:val="005C137A"/>
    <w:rsid w:val="005C1DFF"/>
    <w:rsid w:val="005C1F77"/>
    <w:rsid w:val="005C2031"/>
    <w:rsid w:val="005C43CB"/>
    <w:rsid w:val="005C4969"/>
    <w:rsid w:val="005C53EE"/>
    <w:rsid w:val="005C5E2A"/>
    <w:rsid w:val="005C612F"/>
    <w:rsid w:val="005C6700"/>
    <w:rsid w:val="005C7110"/>
    <w:rsid w:val="005C7200"/>
    <w:rsid w:val="005D083A"/>
    <w:rsid w:val="005D214D"/>
    <w:rsid w:val="005D21AA"/>
    <w:rsid w:val="005D36B8"/>
    <w:rsid w:val="005D3F7F"/>
    <w:rsid w:val="005D4537"/>
    <w:rsid w:val="005D4850"/>
    <w:rsid w:val="005D6AAA"/>
    <w:rsid w:val="005D73B6"/>
    <w:rsid w:val="005D7C1B"/>
    <w:rsid w:val="005E08EA"/>
    <w:rsid w:val="005E2F2C"/>
    <w:rsid w:val="005E3011"/>
    <w:rsid w:val="005E41F1"/>
    <w:rsid w:val="005E480D"/>
    <w:rsid w:val="005E49FE"/>
    <w:rsid w:val="005E4F41"/>
    <w:rsid w:val="005E5F3F"/>
    <w:rsid w:val="005E6AAC"/>
    <w:rsid w:val="005E6E63"/>
    <w:rsid w:val="005E7197"/>
    <w:rsid w:val="005E7419"/>
    <w:rsid w:val="005E752A"/>
    <w:rsid w:val="005F0AE9"/>
    <w:rsid w:val="005F122F"/>
    <w:rsid w:val="005F1701"/>
    <w:rsid w:val="005F18DE"/>
    <w:rsid w:val="005F2F37"/>
    <w:rsid w:val="005F4045"/>
    <w:rsid w:val="005F40EF"/>
    <w:rsid w:val="005F4659"/>
    <w:rsid w:val="005F4850"/>
    <w:rsid w:val="005F7EFF"/>
    <w:rsid w:val="00601659"/>
    <w:rsid w:val="00602F9F"/>
    <w:rsid w:val="00603039"/>
    <w:rsid w:val="0060354E"/>
    <w:rsid w:val="00603941"/>
    <w:rsid w:val="00603C12"/>
    <w:rsid w:val="00603CB9"/>
    <w:rsid w:val="00603DFD"/>
    <w:rsid w:val="0060517B"/>
    <w:rsid w:val="00605693"/>
    <w:rsid w:val="0060616E"/>
    <w:rsid w:val="00606322"/>
    <w:rsid w:val="00607AE0"/>
    <w:rsid w:val="0061083B"/>
    <w:rsid w:val="00610A52"/>
    <w:rsid w:val="006115C9"/>
    <w:rsid w:val="00611E08"/>
    <w:rsid w:val="00612AA7"/>
    <w:rsid w:val="00612ACF"/>
    <w:rsid w:val="006130E8"/>
    <w:rsid w:val="00613852"/>
    <w:rsid w:val="0061392E"/>
    <w:rsid w:val="006140C1"/>
    <w:rsid w:val="00614388"/>
    <w:rsid w:val="006148FA"/>
    <w:rsid w:val="00614F46"/>
    <w:rsid w:val="006150B1"/>
    <w:rsid w:val="00616669"/>
    <w:rsid w:val="006167D3"/>
    <w:rsid w:val="006208F0"/>
    <w:rsid w:val="00622BB1"/>
    <w:rsid w:val="006233BB"/>
    <w:rsid w:val="00623BFD"/>
    <w:rsid w:val="00624096"/>
    <w:rsid w:val="0062491F"/>
    <w:rsid w:val="006249EE"/>
    <w:rsid w:val="00624AFB"/>
    <w:rsid w:val="00624D21"/>
    <w:rsid w:val="00624DBE"/>
    <w:rsid w:val="00624E0B"/>
    <w:rsid w:val="00625477"/>
    <w:rsid w:val="00625F0D"/>
    <w:rsid w:val="006266CB"/>
    <w:rsid w:val="00626C5C"/>
    <w:rsid w:val="0062700A"/>
    <w:rsid w:val="00627A5B"/>
    <w:rsid w:val="006302B5"/>
    <w:rsid w:val="0063042C"/>
    <w:rsid w:val="006305F6"/>
    <w:rsid w:val="00630794"/>
    <w:rsid w:val="0063144D"/>
    <w:rsid w:val="006316FA"/>
    <w:rsid w:val="0063352B"/>
    <w:rsid w:val="00633F35"/>
    <w:rsid w:val="006347D1"/>
    <w:rsid w:val="00635718"/>
    <w:rsid w:val="00635899"/>
    <w:rsid w:val="0063693D"/>
    <w:rsid w:val="00636A48"/>
    <w:rsid w:val="00636C0A"/>
    <w:rsid w:val="00636F82"/>
    <w:rsid w:val="006375DF"/>
    <w:rsid w:val="00640119"/>
    <w:rsid w:val="00640251"/>
    <w:rsid w:val="00640EAF"/>
    <w:rsid w:val="00641EB2"/>
    <w:rsid w:val="006423D7"/>
    <w:rsid w:val="00642C00"/>
    <w:rsid w:val="00643A8F"/>
    <w:rsid w:val="00644D19"/>
    <w:rsid w:val="006450DE"/>
    <w:rsid w:val="00645A2A"/>
    <w:rsid w:val="006473C3"/>
    <w:rsid w:val="006475AF"/>
    <w:rsid w:val="006477A7"/>
    <w:rsid w:val="006479F0"/>
    <w:rsid w:val="00647AEF"/>
    <w:rsid w:val="00647B8B"/>
    <w:rsid w:val="00650627"/>
    <w:rsid w:val="006509E1"/>
    <w:rsid w:val="00650E55"/>
    <w:rsid w:val="00650F71"/>
    <w:rsid w:val="00653653"/>
    <w:rsid w:val="00654981"/>
    <w:rsid w:val="0065629B"/>
    <w:rsid w:val="006564ED"/>
    <w:rsid w:val="00657681"/>
    <w:rsid w:val="00657965"/>
    <w:rsid w:val="00657D2A"/>
    <w:rsid w:val="006600F7"/>
    <w:rsid w:val="0066016D"/>
    <w:rsid w:val="00660640"/>
    <w:rsid w:val="006611BF"/>
    <w:rsid w:val="00662D85"/>
    <w:rsid w:val="00663469"/>
    <w:rsid w:val="006644EB"/>
    <w:rsid w:val="00665207"/>
    <w:rsid w:val="0066573D"/>
    <w:rsid w:val="006666A6"/>
    <w:rsid w:val="0067017C"/>
    <w:rsid w:val="00670743"/>
    <w:rsid w:val="00670AC0"/>
    <w:rsid w:val="00670C88"/>
    <w:rsid w:val="00670E33"/>
    <w:rsid w:val="00670E8F"/>
    <w:rsid w:val="006712B4"/>
    <w:rsid w:val="00671E75"/>
    <w:rsid w:val="00673D63"/>
    <w:rsid w:val="00674AAE"/>
    <w:rsid w:val="00675093"/>
    <w:rsid w:val="006750C8"/>
    <w:rsid w:val="006758EB"/>
    <w:rsid w:val="006762E4"/>
    <w:rsid w:val="006764BA"/>
    <w:rsid w:val="00676D88"/>
    <w:rsid w:val="00677639"/>
    <w:rsid w:val="0067792C"/>
    <w:rsid w:val="00677A96"/>
    <w:rsid w:val="00677CE7"/>
    <w:rsid w:val="00680507"/>
    <w:rsid w:val="0068082B"/>
    <w:rsid w:val="0068115F"/>
    <w:rsid w:val="0068143B"/>
    <w:rsid w:val="00682218"/>
    <w:rsid w:val="00682A94"/>
    <w:rsid w:val="00682C87"/>
    <w:rsid w:val="00683503"/>
    <w:rsid w:val="00683AA6"/>
    <w:rsid w:val="00684F6E"/>
    <w:rsid w:val="00685CAD"/>
    <w:rsid w:val="0068719F"/>
    <w:rsid w:val="00687BA3"/>
    <w:rsid w:val="00687EED"/>
    <w:rsid w:val="006902A9"/>
    <w:rsid w:val="006905B3"/>
    <w:rsid w:val="006907ED"/>
    <w:rsid w:val="00690A2B"/>
    <w:rsid w:val="00690A30"/>
    <w:rsid w:val="00690CEB"/>
    <w:rsid w:val="006916F2"/>
    <w:rsid w:val="00692804"/>
    <w:rsid w:val="00692C35"/>
    <w:rsid w:val="00692C4C"/>
    <w:rsid w:val="00695663"/>
    <w:rsid w:val="00695BBC"/>
    <w:rsid w:val="00696C09"/>
    <w:rsid w:val="0069712C"/>
    <w:rsid w:val="006A087C"/>
    <w:rsid w:val="006A178C"/>
    <w:rsid w:val="006A183F"/>
    <w:rsid w:val="006A1D9F"/>
    <w:rsid w:val="006A2C87"/>
    <w:rsid w:val="006A45D1"/>
    <w:rsid w:val="006A46BE"/>
    <w:rsid w:val="006A517C"/>
    <w:rsid w:val="006A5FF9"/>
    <w:rsid w:val="006A60BB"/>
    <w:rsid w:val="006B0248"/>
    <w:rsid w:val="006B062C"/>
    <w:rsid w:val="006B11FF"/>
    <w:rsid w:val="006B2085"/>
    <w:rsid w:val="006B28ED"/>
    <w:rsid w:val="006B2DB5"/>
    <w:rsid w:val="006B2EF7"/>
    <w:rsid w:val="006B6D1C"/>
    <w:rsid w:val="006B6F48"/>
    <w:rsid w:val="006B77C0"/>
    <w:rsid w:val="006C0A89"/>
    <w:rsid w:val="006C14B9"/>
    <w:rsid w:val="006C37D7"/>
    <w:rsid w:val="006C42C1"/>
    <w:rsid w:val="006C4379"/>
    <w:rsid w:val="006C4839"/>
    <w:rsid w:val="006C4921"/>
    <w:rsid w:val="006C4947"/>
    <w:rsid w:val="006C4CC6"/>
    <w:rsid w:val="006C5272"/>
    <w:rsid w:val="006C5705"/>
    <w:rsid w:val="006C5B25"/>
    <w:rsid w:val="006C5FDB"/>
    <w:rsid w:val="006C6870"/>
    <w:rsid w:val="006C6929"/>
    <w:rsid w:val="006C7137"/>
    <w:rsid w:val="006C769F"/>
    <w:rsid w:val="006C77D6"/>
    <w:rsid w:val="006D02A9"/>
    <w:rsid w:val="006D079C"/>
    <w:rsid w:val="006D18BE"/>
    <w:rsid w:val="006D2082"/>
    <w:rsid w:val="006D281F"/>
    <w:rsid w:val="006D2DC1"/>
    <w:rsid w:val="006D3014"/>
    <w:rsid w:val="006D3702"/>
    <w:rsid w:val="006D3A34"/>
    <w:rsid w:val="006D49A4"/>
    <w:rsid w:val="006D4D78"/>
    <w:rsid w:val="006D584A"/>
    <w:rsid w:val="006D62E4"/>
    <w:rsid w:val="006E041B"/>
    <w:rsid w:val="006E0581"/>
    <w:rsid w:val="006E0D4F"/>
    <w:rsid w:val="006E1AC2"/>
    <w:rsid w:val="006E2579"/>
    <w:rsid w:val="006E2B2A"/>
    <w:rsid w:val="006E3A2E"/>
    <w:rsid w:val="006E3AA3"/>
    <w:rsid w:val="006E3E6E"/>
    <w:rsid w:val="006E3F4E"/>
    <w:rsid w:val="006E5CEE"/>
    <w:rsid w:val="006E6015"/>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9DD"/>
    <w:rsid w:val="006F4D69"/>
    <w:rsid w:val="006F5404"/>
    <w:rsid w:val="0070084C"/>
    <w:rsid w:val="00701DC4"/>
    <w:rsid w:val="0070274D"/>
    <w:rsid w:val="00703116"/>
    <w:rsid w:val="00703A1E"/>
    <w:rsid w:val="00703A4F"/>
    <w:rsid w:val="00704B9A"/>
    <w:rsid w:val="007061E7"/>
    <w:rsid w:val="00706677"/>
    <w:rsid w:val="00706F09"/>
    <w:rsid w:val="007073E5"/>
    <w:rsid w:val="00707422"/>
    <w:rsid w:val="00707429"/>
    <w:rsid w:val="00710133"/>
    <w:rsid w:val="0071018A"/>
    <w:rsid w:val="0071059C"/>
    <w:rsid w:val="00710BC2"/>
    <w:rsid w:val="00710FC0"/>
    <w:rsid w:val="007110C3"/>
    <w:rsid w:val="00712942"/>
    <w:rsid w:val="007141A8"/>
    <w:rsid w:val="00714554"/>
    <w:rsid w:val="00714843"/>
    <w:rsid w:val="0071532A"/>
    <w:rsid w:val="007161EE"/>
    <w:rsid w:val="007168E1"/>
    <w:rsid w:val="00717FA9"/>
    <w:rsid w:val="00720038"/>
    <w:rsid w:val="00720068"/>
    <w:rsid w:val="0072012A"/>
    <w:rsid w:val="007224B5"/>
    <w:rsid w:val="00722FAC"/>
    <w:rsid w:val="0072337E"/>
    <w:rsid w:val="00723D7D"/>
    <w:rsid w:val="00723DDA"/>
    <w:rsid w:val="00724CC2"/>
    <w:rsid w:val="00725579"/>
    <w:rsid w:val="007255A8"/>
    <w:rsid w:val="00725723"/>
    <w:rsid w:val="007259BA"/>
    <w:rsid w:val="00725A93"/>
    <w:rsid w:val="00725B91"/>
    <w:rsid w:val="007261B3"/>
    <w:rsid w:val="00726A2B"/>
    <w:rsid w:val="00726D8F"/>
    <w:rsid w:val="007277CE"/>
    <w:rsid w:val="007314B1"/>
    <w:rsid w:val="00731E10"/>
    <w:rsid w:val="007325A1"/>
    <w:rsid w:val="00732A8E"/>
    <w:rsid w:val="00733892"/>
    <w:rsid w:val="007339A9"/>
    <w:rsid w:val="00733DE9"/>
    <w:rsid w:val="007351F2"/>
    <w:rsid w:val="00736DB0"/>
    <w:rsid w:val="00737557"/>
    <w:rsid w:val="007375F5"/>
    <w:rsid w:val="0073790A"/>
    <w:rsid w:val="00740121"/>
    <w:rsid w:val="00740B7F"/>
    <w:rsid w:val="00740BF5"/>
    <w:rsid w:val="00741A49"/>
    <w:rsid w:val="007432D2"/>
    <w:rsid w:val="007441BC"/>
    <w:rsid w:val="007444D2"/>
    <w:rsid w:val="00745106"/>
    <w:rsid w:val="007468A6"/>
    <w:rsid w:val="00746B9C"/>
    <w:rsid w:val="00746E6D"/>
    <w:rsid w:val="00747A7E"/>
    <w:rsid w:val="00750BBA"/>
    <w:rsid w:val="00750D11"/>
    <w:rsid w:val="0075316D"/>
    <w:rsid w:val="007539CB"/>
    <w:rsid w:val="00753C02"/>
    <w:rsid w:val="00754334"/>
    <w:rsid w:val="00754E1E"/>
    <w:rsid w:val="007555EA"/>
    <w:rsid w:val="007569A2"/>
    <w:rsid w:val="00756D12"/>
    <w:rsid w:val="00756F02"/>
    <w:rsid w:val="00760508"/>
    <w:rsid w:val="0076054F"/>
    <w:rsid w:val="00761D8B"/>
    <w:rsid w:val="00762DB8"/>
    <w:rsid w:val="007631A6"/>
    <w:rsid w:val="00763204"/>
    <w:rsid w:val="00763C4E"/>
    <w:rsid w:val="0076422F"/>
    <w:rsid w:val="00764C42"/>
    <w:rsid w:val="00764FB1"/>
    <w:rsid w:val="00765569"/>
    <w:rsid w:val="007659C1"/>
    <w:rsid w:val="007669A6"/>
    <w:rsid w:val="00766C94"/>
    <w:rsid w:val="00766EDF"/>
    <w:rsid w:val="007674FA"/>
    <w:rsid w:val="007704A2"/>
    <w:rsid w:val="00771221"/>
    <w:rsid w:val="007720C7"/>
    <w:rsid w:val="0077225A"/>
    <w:rsid w:val="007723A3"/>
    <w:rsid w:val="0077247B"/>
    <w:rsid w:val="007724D7"/>
    <w:rsid w:val="00773349"/>
    <w:rsid w:val="007746EA"/>
    <w:rsid w:val="00775163"/>
    <w:rsid w:val="007753FA"/>
    <w:rsid w:val="007763D6"/>
    <w:rsid w:val="007770C1"/>
    <w:rsid w:val="0077727C"/>
    <w:rsid w:val="007800B8"/>
    <w:rsid w:val="007801D8"/>
    <w:rsid w:val="00782CFD"/>
    <w:rsid w:val="00783382"/>
    <w:rsid w:val="00783979"/>
    <w:rsid w:val="00783BB8"/>
    <w:rsid w:val="00784D7F"/>
    <w:rsid w:val="00784EB1"/>
    <w:rsid w:val="007856BC"/>
    <w:rsid w:val="007872A6"/>
    <w:rsid w:val="0079103A"/>
    <w:rsid w:val="007912C7"/>
    <w:rsid w:val="00791B01"/>
    <w:rsid w:val="00792A16"/>
    <w:rsid w:val="00792F25"/>
    <w:rsid w:val="00793953"/>
    <w:rsid w:val="007941FC"/>
    <w:rsid w:val="00794778"/>
    <w:rsid w:val="00794E41"/>
    <w:rsid w:val="007952BA"/>
    <w:rsid w:val="00795C91"/>
    <w:rsid w:val="00796F46"/>
    <w:rsid w:val="00797552"/>
    <w:rsid w:val="007976DC"/>
    <w:rsid w:val="007A000F"/>
    <w:rsid w:val="007A0704"/>
    <w:rsid w:val="007A0BF3"/>
    <w:rsid w:val="007A0F6E"/>
    <w:rsid w:val="007A2961"/>
    <w:rsid w:val="007A298E"/>
    <w:rsid w:val="007A2B0E"/>
    <w:rsid w:val="007A2B23"/>
    <w:rsid w:val="007A2B8E"/>
    <w:rsid w:val="007A2BE6"/>
    <w:rsid w:val="007A3295"/>
    <w:rsid w:val="007A3562"/>
    <w:rsid w:val="007A424D"/>
    <w:rsid w:val="007A4414"/>
    <w:rsid w:val="007A4F75"/>
    <w:rsid w:val="007A6DFF"/>
    <w:rsid w:val="007B04C9"/>
    <w:rsid w:val="007B23E4"/>
    <w:rsid w:val="007B27C4"/>
    <w:rsid w:val="007B2D14"/>
    <w:rsid w:val="007B36CD"/>
    <w:rsid w:val="007B3960"/>
    <w:rsid w:val="007B40EA"/>
    <w:rsid w:val="007B49CA"/>
    <w:rsid w:val="007B5F5A"/>
    <w:rsid w:val="007B6532"/>
    <w:rsid w:val="007B65C2"/>
    <w:rsid w:val="007B69F6"/>
    <w:rsid w:val="007B6B45"/>
    <w:rsid w:val="007B6CBA"/>
    <w:rsid w:val="007B6F94"/>
    <w:rsid w:val="007C0408"/>
    <w:rsid w:val="007C1A4E"/>
    <w:rsid w:val="007C1E5B"/>
    <w:rsid w:val="007C22CB"/>
    <w:rsid w:val="007C2C2B"/>
    <w:rsid w:val="007C4769"/>
    <w:rsid w:val="007C52EE"/>
    <w:rsid w:val="007C540B"/>
    <w:rsid w:val="007C5ECF"/>
    <w:rsid w:val="007C6213"/>
    <w:rsid w:val="007C634E"/>
    <w:rsid w:val="007C64E9"/>
    <w:rsid w:val="007C64FC"/>
    <w:rsid w:val="007C670F"/>
    <w:rsid w:val="007C6885"/>
    <w:rsid w:val="007C6A7C"/>
    <w:rsid w:val="007C6F20"/>
    <w:rsid w:val="007C750E"/>
    <w:rsid w:val="007C7909"/>
    <w:rsid w:val="007D02C5"/>
    <w:rsid w:val="007D0EF3"/>
    <w:rsid w:val="007D2B31"/>
    <w:rsid w:val="007D2B64"/>
    <w:rsid w:val="007D303D"/>
    <w:rsid w:val="007D314C"/>
    <w:rsid w:val="007D40C9"/>
    <w:rsid w:val="007D41C6"/>
    <w:rsid w:val="007D495F"/>
    <w:rsid w:val="007D4BF8"/>
    <w:rsid w:val="007D57EC"/>
    <w:rsid w:val="007D5817"/>
    <w:rsid w:val="007D62A5"/>
    <w:rsid w:val="007D6657"/>
    <w:rsid w:val="007D66C5"/>
    <w:rsid w:val="007D716F"/>
    <w:rsid w:val="007D7354"/>
    <w:rsid w:val="007D78F6"/>
    <w:rsid w:val="007D7CC2"/>
    <w:rsid w:val="007E0839"/>
    <w:rsid w:val="007E1F60"/>
    <w:rsid w:val="007E3E3F"/>
    <w:rsid w:val="007E3FAB"/>
    <w:rsid w:val="007E45CE"/>
    <w:rsid w:val="007E6891"/>
    <w:rsid w:val="007E721A"/>
    <w:rsid w:val="007E785B"/>
    <w:rsid w:val="007E7C0A"/>
    <w:rsid w:val="007E7C81"/>
    <w:rsid w:val="007F0794"/>
    <w:rsid w:val="007F0C06"/>
    <w:rsid w:val="007F0EEE"/>
    <w:rsid w:val="007F0F76"/>
    <w:rsid w:val="007F1C8C"/>
    <w:rsid w:val="007F2CE1"/>
    <w:rsid w:val="007F3856"/>
    <w:rsid w:val="007F427C"/>
    <w:rsid w:val="007F44C4"/>
    <w:rsid w:val="007F46CF"/>
    <w:rsid w:val="007F472E"/>
    <w:rsid w:val="007F5964"/>
    <w:rsid w:val="007F61F4"/>
    <w:rsid w:val="007F6778"/>
    <w:rsid w:val="00800972"/>
    <w:rsid w:val="0080247D"/>
    <w:rsid w:val="00803BBB"/>
    <w:rsid w:val="00803FFD"/>
    <w:rsid w:val="00804616"/>
    <w:rsid w:val="00804B3F"/>
    <w:rsid w:val="008056AF"/>
    <w:rsid w:val="0080587B"/>
    <w:rsid w:val="008058C9"/>
    <w:rsid w:val="0080639B"/>
    <w:rsid w:val="00806701"/>
    <w:rsid w:val="0080706D"/>
    <w:rsid w:val="00807F09"/>
    <w:rsid w:val="008121A0"/>
    <w:rsid w:val="008121F1"/>
    <w:rsid w:val="00812219"/>
    <w:rsid w:val="00812355"/>
    <w:rsid w:val="0081243C"/>
    <w:rsid w:val="00812548"/>
    <w:rsid w:val="00812E93"/>
    <w:rsid w:val="00814A18"/>
    <w:rsid w:val="00814F10"/>
    <w:rsid w:val="00815019"/>
    <w:rsid w:val="0081599F"/>
    <w:rsid w:val="00815B36"/>
    <w:rsid w:val="00815C92"/>
    <w:rsid w:val="00815DA9"/>
    <w:rsid w:val="008160B2"/>
    <w:rsid w:val="00817243"/>
    <w:rsid w:val="00821516"/>
    <w:rsid w:val="00821A79"/>
    <w:rsid w:val="00822307"/>
    <w:rsid w:val="00822414"/>
    <w:rsid w:val="0082266A"/>
    <w:rsid w:val="00822E41"/>
    <w:rsid w:val="008241C4"/>
    <w:rsid w:val="0082452E"/>
    <w:rsid w:val="00824774"/>
    <w:rsid w:val="008249EC"/>
    <w:rsid w:val="00827370"/>
    <w:rsid w:val="008274C3"/>
    <w:rsid w:val="00827639"/>
    <w:rsid w:val="00827960"/>
    <w:rsid w:val="00827B31"/>
    <w:rsid w:val="00827CEC"/>
    <w:rsid w:val="0083033E"/>
    <w:rsid w:val="00831BCF"/>
    <w:rsid w:val="008320FF"/>
    <w:rsid w:val="00832411"/>
    <w:rsid w:val="00833185"/>
    <w:rsid w:val="0083387C"/>
    <w:rsid w:val="008357B4"/>
    <w:rsid w:val="008362D2"/>
    <w:rsid w:val="00840ACA"/>
    <w:rsid w:val="00841519"/>
    <w:rsid w:val="00844595"/>
    <w:rsid w:val="008455BA"/>
    <w:rsid w:val="00845615"/>
    <w:rsid w:val="00846693"/>
    <w:rsid w:val="008475DD"/>
    <w:rsid w:val="00847E57"/>
    <w:rsid w:val="00850062"/>
    <w:rsid w:val="0085093F"/>
    <w:rsid w:val="0085098D"/>
    <w:rsid w:val="0085103F"/>
    <w:rsid w:val="00851B14"/>
    <w:rsid w:val="00853B1E"/>
    <w:rsid w:val="00854CE1"/>
    <w:rsid w:val="00856054"/>
    <w:rsid w:val="00856497"/>
    <w:rsid w:val="00857453"/>
    <w:rsid w:val="0085758A"/>
    <w:rsid w:val="008575C3"/>
    <w:rsid w:val="0086052C"/>
    <w:rsid w:val="008605E3"/>
    <w:rsid w:val="0086074D"/>
    <w:rsid w:val="00861254"/>
    <w:rsid w:val="008618EF"/>
    <w:rsid w:val="0086195F"/>
    <w:rsid w:val="008619B8"/>
    <w:rsid w:val="00861FAF"/>
    <w:rsid w:val="0086238D"/>
    <w:rsid w:val="00862B03"/>
    <w:rsid w:val="00862EDC"/>
    <w:rsid w:val="008631FA"/>
    <w:rsid w:val="0086336B"/>
    <w:rsid w:val="00863D22"/>
    <w:rsid w:val="00863E20"/>
    <w:rsid w:val="00863EBB"/>
    <w:rsid w:val="0086451E"/>
    <w:rsid w:val="00864987"/>
    <w:rsid w:val="008657B4"/>
    <w:rsid w:val="0086596B"/>
    <w:rsid w:val="008670CD"/>
    <w:rsid w:val="00867523"/>
    <w:rsid w:val="00867B74"/>
    <w:rsid w:val="0087005F"/>
    <w:rsid w:val="00870804"/>
    <w:rsid w:val="008708A4"/>
    <w:rsid w:val="008719CE"/>
    <w:rsid w:val="008722C2"/>
    <w:rsid w:val="00872D42"/>
    <w:rsid w:val="00873067"/>
    <w:rsid w:val="00873505"/>
    <w:rsid w:val="00873B64"/>
    <w:rsid w:val="008753AA"/>
    <w:rsid w:val="00875612"/>
    <w:rsid w:val="00875C78"/>
    <w:rsid w:val="00876F59"/>
    <w:rsid w:val="00877132"/>
    <w:rsid w:val="008776D8"/>
    <w:rsid w:val="0088035D"/>
    <w:rsid w:val="00880666"/>
    <w:rsid w:val="00880953"/>
    <w:rsid w:val="008819A3"/>
    <w:rsid w:val="008832F5"/>
    <w:rsid w:val="00883C62"/>
    <w:rsid w:val="0088541D"/>
    <w:rsid w:val="00886172"/>
    <w:rsid w:val="00887DCC"/>
    <w:rsid w:val="008901CA"/>
    <w:rsid w:val="0089136D"/>
    <w:rsid w:val="008917C3"/>
    <w:rsid w:val="008918E5"/>
    <w:rsid w:val="00891A43"/>
    <w:rsid w:val="0089253E"/>
    <w:rsid w:val="00892E22"/>
    <w:rsid w:val="00893347"/>
    <w:rsid w:val="00893751"/>
    <w:rsid w:val="00893A24"/>
    <w:rsid w:val="00893D06"/>
    <w:rsid w:val="00894414"/>
    <w:rsid w:val="008948D3"/>
    <w:rsid w:val="00895462"/>
    <w:rsid w:val="00895A55"/>
    <w:rsid w:val="008969C9"/>
    <w:rsid w:val="00896C49"/>
    <w:rsid w:val="00896EC5"/>
    <w:rsid w:val="008A17BF"/>
    <w:rsid w:val="008A228D"/>
    <w:rsid w:val="008A2629"/>
    <w:rsid w:val="008A2864"/>
    <w:rsid w:val="008A3BFB"/>
    <w:rsid w:val="008A403F"/>
    <w:rsid w:val="008A42DE"/>
    <w:rsid w:val="008A42FD"/>
    <w:rsid w:val="008A5AB0"/>
    <w:rsid w:val="008A6663"/>
    <w:rsid w:val="008A68A2"/>
    <w:rsid w:val="008A6966"/>
    <w:rsid w:val="008A6EE2"/>
    <w:rsid w:val="008A73AB"/>
    <w:rsid w:val="008B0705"/>
    <w:rsid w:val="008B0D24"/>
    <w:rsid w:val="008B1CAB"/>
    <w:rsid w:val="008B2A7F"/>
    <w:rsid w:val="008B2B23"/>
    <w:rsid w:val="008B2E6E"/>
    <w:rsid w:val="008B31DA"/>
    <w:rsid w:val="008B3306"/>
    <w:rsid w:val="008B514E"/>
    <w:rsid w:val="008B5610"/>
    <w:rsid w:val="008B66C2"/>
    <w:rsid w:val="008B7262"/>
    <w:rsid w:val="008B7443"/>
    <w:rsid w:val="008C01AE"/>
    <w:rsid w:val="008C0ABA"/>
    <w:rsid w:val="008C295A"/>
    <w:rsid w:val="008C2BAC"/>
    <w:rsid w:val="008C2D5D"/>
    <w:rsid w:val="008C2F4E"/>
    <w:rsid w:val="008C3ABC"/>
    <w:rsid w:val="008C459B"/>
    <w:rsid w:val="008C4E2A"/>
    <w:rsid w:val="008C7774"/>
    <w:rsid w:val="008D098B"/>
    <w:rsid w:val="008D0BE5"/>
    <w:rsid w:val="008D2008"/>
    <w:rsid w:val="008D3D5A"/>
    <w:rsid w:val="008D3E8F"/>
    <w:rsid w:val="008D4B16"/>
    <w:rsid w:val="008D6083"/>
    <w:rsid w:val="008D6A45"/>
    <w:rsid w:val="008D7595"/>
    <w:rsid w:val="008D7D4C"/>
    <w:rsid w:val="008D7E5C"/>
    <w:rsid w:val="008E022F"/>
    <w:rsid w:val="008E02BB"/>
    <w:rsid w:val="008E0ADF"/>
    <w:rsid w:val="008E1319"/>
    <w:rsid w:val="008E26CF"/>
    <w:rsid w:val="008E2F7F"/>
    <w:rsid w:val="008E3199"/>
    <w:rsid w:val="008E32EE"/>
    <w:rsid w:val="008E3525"/>
    <w:rsid w:val="008E3A45"/>
    <w:rsid w:val="008E41CB"/>
    <w:rsid w:val="008E4898"/>
    <w:rsid w:val="008E57C3"/>
    <w:rsid w:val="008E681F"/>
    <w:rsid w:val="008E6D75"/>
    <w:rsid w:val="008E789E"/>
    <w:rsid w:val="008E7E5A"/>
    <w:rsid w:val="008F0CDD"/>
    <w:rsid w:val="008F12E6"/>
    <w:rsid w:val="008F1300"/>
    <w:rsid w:val="008F2128"/>
    <w:rsid w:val="008F2800"/>
    <w:rsid w:val="008F364F"/>
    <w:rsid w:val="008F37F5"/>
    <w:rsid w:val="008F3EE3"/>
    <w:rsid w:val="008F4456"/>
    <w:rsid w:val="008F44B5"/>
    <w:rsid w:val="008F4BEB"/>
    <w:rsid w:val="008F4F7A"/>
    <w:rsid w:val="008F510E"/>
    <w:rsid w:val="008F55D5"/>
    <w:rsid w:val="008F55F9"/>
    <w:rsid w:val="008F56D6"/>
    <w:rsid w:val="008F6125"/>
    <w:rsid w:val="008F6ABD"/>
    <w:rsid w:val="008F6F40"/>
    <w:rsid w:val="008F73BA"/>
    <w:rsid w:val="008F7E28"/>
    <w:rsid w:val="0090062D"/>
    <w:rsid w:val="00900C6F"/>
    <w:rsid w:val="00901612"/>
    <w:rsid w:val="00901970"/>
    <w:rsid w:val="00901DBD"/>
    <w:rsid w:val="00901E82"/>
    <w:rsid w:val="00902210"/>
    <w:rsid w:val="00902D52"/>
    <w:rsid w:val="009030A3"/>
    <w:rsid w:val="0090338A"/>
    <w:rsid w:val="00903D82"/>
    <w:rsid w:val="0090460A"/>
    <w:rsid w:val="00906284"/>
    <w:rsid w:val="0090639B"/>
    <w:rsid w:val="00906591"/>
    <w:rsid w:val="00906E5F"/>
    <w:rsid w:val="0090767B"/>
    <w:rsid w:val="00911304"/>
    <w:rsid w:val="009115EE"/>
    <w:rsid w:val="009124D7"/>
    <w:rsid w:val="0091254E"/>
    <w:rsid w:val="00912A2E"/>
    <w:rsid w:val="00912B26"/>
    <w:rsid w:val="00914350"/>
    <w:rsid w:val="0091446C"/>
    <w:rsid w:val="0091489A"/>
    <w:rsid w:val="00914CE1"/>
    <w:rsid w:val="0091528E"/>
    <w:rsid w:val="00915D7A"/>
    <w:rsid w:val="00916607"/>
    <w:rsid w:val="00916AEA"/>
    <w:rsid w:val="009207B6"/>
    <w:rsid w:val="0092145D"/>
    <w:rsid w:val="009223F0"/>
    <w:rsid w:val="00923ABD"/>
    <w:rsid w:val="00923B8E"/>
    <w:rsid w:val="00925607"/>
    <w:rsid w:val="009305BF"/>
    <w:rsid w:val="0093075C"/>
    <w:rsid w:val="00930A14"/>
    <w:rsid w:val="00930E6B"/>
    <w:rsid w:val="00931874"/>
    <w:rsid w:val="00932459"/>
    <w:rsid w:val="00932709"/>
    <w:rsid w:val="00933263"/>
    <w:rsid w:val="00935D7C"/>
    <w:rsid w:val="00936164"/>
    <w:rsid w:val="00936503"/>
    <w:rsid w:val="00937E3F"/>
    <w:rsid w:val="0094034F"/>
    <w:rsid w:val="00940A99"/>
    <w:rsid w:val="00942BAA"/>
    <w:rsid w:val="00942E06"/>
    <w:rsid w:val="00943A59"/>
    <w:rsid w:val="00945BD2"/>
    <w:rsid w:val="00945D56"/>
    <w:rsid w:val="009464DA"/>
    <w:rsid w:val="00947F21"/>
    <w:rsid w:val="009512D2"/>
    <w:rsid w:val="00951F76"/>
    <w:rsid w:val="00952399"/>
    <w:rsid w:val="00952516"/>
    <w:rsid w:val="009539F9"/>
    <w:rsid w:val="00953E30"/>
    <w:rsid w:val="009541A8"/>
    <w:rsid w:val="00954217"/>
    <w:rsid w:val="0095461F"/>
    <w:rsid w:val="00954953"/>
    <w:rsid w:val="009563BC"/>
    <w:rsid w:val="0095687C"/>
    <w:rsid w:val="009569AC"/>
    <w:rsid w:val="00956A0D"/>
    <w:rsid w:val="00956BF9"/>
    <w:rsid w:val="009573C2"/>
    <w:rsid w:val="00957A85"/>
    <w:rsid w:val="00957CBE"/>
    <w:rsid w:val="00960C0C"/>
    <w:rsid w:val="009616AC"/>
    <w:rsid w:val="00961E06"/>
    <w:rsid w:val="009640E0"/>
    <w:rsid w:val="00964CD6"/>
    <w:rsid w:val="00964E3A"/>
    <w:rsid w:val="0096560B"/>
    <w:rsid w:val="00966CA3"/>
    <w:rsid w:val="00967170"/>
    <w:rsid w:val="00967278"/>
    <w:rsid w:val="00967BF7"/>
    <w:rsid w:val="00970562"/>
    <w:rsid w:val="0097122E"/>
    <w:rsid w:val="00971CC4"/>
    <w:rsid w:val="00971E6C"/>
    <w:rsid w:val="00971F36"/>
    <w:rsid w:val="009729D3"/>
    <w:rsid w:val="009743A8"/>
    <w:rsid w:val="009743DA"/>
    <w:rsid w:val="00974995"/>
    <w:rsid w:val="00974A65"/>
    <w:rsid w:val="009755D1"/>
    <w:rsid w:val="00975D98"/>
    <w:rsid w:val="009762CC"/>
    <w:rsid w:val="00976723"/>
    <w:rsid w:val="00976E06"/>
    <w:rsid w:val="00976E20"/>
    <w:rsid w:val="009770C1"/>
    <w:rsid w:val="00977826"/>
    <w:rsid w:val="00980003"/>
    <w:rsid w:val="00981C74"/>
    <w:rsid w:val="009825E8"/>
    <w:rsid w:val="009844DC"/>
    <w:rsid w:val="00984581"/>
    <w:rsid w:val="009857AA"/>
    <w:rsid w:val="00985E1B"/>
    <w:rsid w:val="00986687"/>
    <w:rsid w:val="00986821"/>
    <w:rsid w:val="00986D61"/>
    <w:rsid w:val="00987890"/>
    <w:rsid w:val="00987F2D"/>
    <w:rsid w:val="00990755"/>
    <w:rsid w:val="00990AE5"/>
    <w:rsid w:val="00990DBE"/>
    <w:rsid w:val="009911B4"/>
    <w:rsid w:val="00991235"/>
    <w:rsid w:val="00991BB6"/>
    <w:rsid w:val="00991DA1"/>
    <w:rsid w:val="009934B9"/>
    <w:rsid w:val="00993AAA"/>
    <w:rsid w:val="009946B6"/>
    <w:rsid w:val="009946D2"/>
    <w:rsid w:val="00994BFC"/>
    <w:rsid w:val="00994D83"/>
    <w:rsid w:val="0099567A"/>
    <w:rsid w:val="00995F4A"/>
    <w:rsid w:val="009960FF"/>
    <w:rsid w:val="009962A6"/>
    <w:rsid w:val="00996D27"/>
    <w:rsid w:val="00997171"/>
    <w:rsid w:val="00997690"/>
    <w:rsid w:val="009A0D79"/>
    <w:rsid w:val="009A107C"/>
    <w:rsid w:val="009A1139"/>
    <w:rsid w:val="009A15F4"/>
    <w:rsid w:val="009A2070"/>
    <w:rsid w:val="009A23BC"/>
    <w:rsid w:val="009A258D"/>
    <w:rsid w:val="009A286E"/>
    <w:rsid w:val="009A35CA"/>
    <w:rsid w:val="009A3BB9"/>
    <w:rsid w:val="009A5AB6"/>
    <w:rsid w:val="009A6108"/>
    <w:rsid w:val="009A666C"/>
    <w:rsid w:val="009A6B30"/>
    <w:rsid w:val="009A6E68"/>
    <w:rsid w:val="009A7335"/>
    <w:rsid w:val="009A7E43"/>
    <w:rsid w:val="009B068B"/>
    <w:rsid w:val="009B0A7F"/>
    <w:rsid w:val="009B1D58"/>
    <w:rsid w:val="009B1DEB"/>
    <w:rsid w:val="009B1F65"/>
    <w:rsid w:val="009B3006"/>
    <w:rsid w:val="009B30FE"/>
    <w:rsid w:val="009B30FF"/>
    <w:rsid w:val="009B3550"/>
    <w:rsid w:val="009B3DA0"/>
    <w:rsid w:val="009B4E8F"/>
    <w:rsid w:val="009B4EAF"/>
    <w:rsid w:val="009B5868"/>
    <w:rsid w:val="009B58F0"/>
    <w:rsid w:val="009B664B"/>
    <w:rsid w:val="009B6A57"/>
    <w:rsid w:val="009B6CDD"/>
    <w:rsid w:val="009B6CE7"/>
    <w:rsid w:val="009C0B01"/>
    <w:rsid w:val="009C0D51"/>
    <w:rsid w:val="009C189F"/>
    <w:rsid w:val="009C1FF7"/>
    <w:rsid w:val="009C24E2"/>
    <w:rsid w:val="009C251D"/>
    <w:rsid w:val="009C337E"/>
    <w:rsid w:val="009C3A18"/>
    <w:rsid w:val="009C3E52"/>
    <w:rsid w:val="009C4117"/>
    <w:rsid w:val="009C4D24"/>
    <w:rsid w:val="009C5445"/>
    <w:rsid w:val="009C5C27"/>
    <w:rsid w:val="009C7432"/>
    <w:rsid w:val="009C7E9A"/>
    <w:rsid w:val="009D07BB"/>
    <w:rsid w:val="009D08AD"/>
    <w:rsid w:val="009D0AE9"/>
    <w:rsid w:val="009D1AC1"/>
    <w:rsid w:val="009D321E"/>
    <w:rsid w:val="009D3314"/>
    <w:rsid w:val="009D3710"/>
    <w:rsid w:val="009D3E49"/>
    <w:rsid w:val="009D4047"/>
    <w:rsid w:val="009D4631"/>
    <w:rsid w:val="009D4BA2"/>
    <w:rsid w:val="009D56FC"/>
    <w:rsid w:val="009D5977"/>
    <w:rsid w:val="009D6BE7"/>
    <w:rsid w:val="009D6E85"/>
    <w:rsid w:val="009D7312"/>
    <w:rsid w:val="009D796B"/>
    <w:rsid w:val="009D7AFB"/>
    <w:rsid w:val="009E00C7"/>
    <w:rsid w:val="009E0C19"/>
    <w:rsid w:val="009E20F6"/>
    <w:rsid w:val="009E3643"/>
    <w:rsid w:val="009E39BF"/>
    <w:rsid w:val="009E4134"/>
    <w:rsid w:val="009E42FD"/>
    <w:rsid w:val="009E4639"/>
    <w:rsid w:val="009E46D1"/>
    <w:rsid w:val="009E4E22"/>
    <w:rsid w:val="009E529C"/>
    <w:rsid w:val="009E6037"/>
    <w:rsid w:val="009E78A4"/>
    <w:rsid w:val="009E7B21"/>
    <w:rsid w:val="009F0BD1"/>
    <w:rsid w:val="009F17A9"/>
    <w:rsid w:val="009F2639"/>
    <w:rsid w:val="009F3508"/>
    <w:rsid w:val="009F4088"/>
    <w:rsid w:val="009F4473"/>
    <w:rsid w:val="009F53F4"/>
    <w:rsid w:val="009F5AB5"/>
    <w:rsid w:val="009F6601"/>
    <w:rsid w:val="009F696A"/>
    <w:rsid w:val="009F6A39"/>
    <w:rsid w:val="009F747C"/>
    <w:rsid w:val="009F74F5"/>
    <w:rsid w:val="00A0062B"/>
    <w:rsid w:val="00A0107A"/>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951"/>
    <w:rsid w:val="00A10D5C"/>
    <w:rsid w:val="00A10F11"/>
    <w:rsid w:val="00A118D8"/>
    <w:rsid w:val="00A11F9E"/>
    <w:rsid w:val="00A1247C"/>
    <w:rsid w:val="00A12564"/>
    <w:rsid w:val="00A13860"/>
    <w:rsid w:val="00A13969"/>
    <w:rsid w:val="00A13A83"/>
    <w:rsid w:val="00A13B07"/>
    <w:rsid w:val="00A15AB1"/>
    <w:rsid w:val="00A16012"/>
    <w:rsid w:val="00A176D7"/>
    <w:rsid w:val="00A176EB"/>
    <w:rsid w:val="00A20806"/>
    <w:rsid w:val="00A20FB6"/>
    <w:rsid w:val="00A21001"/>
    <w:rsid w:val="00A214A9"/>
    <w:rsid w:val="00A22FA5"/>
    <w:rsid w:val="00A236BB"/>
    <w:rsid w:val="00A24C79"/>
    <w:rsid w:val="00A25B5D"/>
    <w:rsid w:val="00A262BA"/>
    <w:rsid w:val="00A27D4E"/>
    <w:rsid w:val="00A3004B"/>
    <w:rsid w:val="00A32F30"/>
    <w:rsid w:val="00A33C92"/>
    <w:rsid w:val="00A33E4F"/>
    <w:rsid w:val="00A346F1"/>
    <w:rsid w:val="00A348FE"/>
    <w:rsid w:val="00A34B8A"/>
    <w:rsid w:val="00A36AC7"/>
    <w:rsid w:val="00A36B22"/>
    <w:rsid w:val="00A378FC"/>
    <w:rsid w:val="00A37B98"/>
    <w:rsid w:val="00A40D44"/>
    <w:rsid w:val="00A411C7"/>
    <w:rsid w:val="00A415A5"/>
    <w:rsid w:val="00A417BF"/>
    <w:rsid w:val="00A426D4"/>
    <w:rsid w:val="00A43E54"/>
    <w:rsid w:val="00A44679"/>
    <w:rsid w:val="00A44A46"/>
    <w:rsid w:val="00A4714A"/>
    <w:rsid w:val="00A47DF5"/>
    <w:rsid w:val="00A51BA4"/>
    <w:rsid w:val="00A51E9C"/>
    <w:rsid w:val="00A51F4D"/>
    <w:rsid w:val="00A52BF8"/>
    <w:rsid w:val="00A533B6"/>
    <w:rsid w:val="00A5345F"/>
    <w:rsid w:val="00A54642"/>
    <w:rsid w:val="00A555CF"/>
    <w:rsid w:val="00A558B6"/>
    <w:rsid w:val="00A55CA8"/>
    <w:rsid w:val="00A565A5"/>
    <w:rsid w:val="00A576DE"/>
    <w:rsid w:val="00A57C57"/>
    <w:rsid w:val="00A60250"/>
    <w:rsid w:val="00A6035B"/>
    <w:rsid w:val="00A608CE"/>
    <w:rsid w:val="00A610EB"/>
    <w:rsid w:val="00A6152F"/>
    <w:rsid w:val="00A61CAD"/>
    <w:rsid w:val="00A61F1F"/>
    <w:rsid w:val="00A633B2"/>
    <w:rsid w:val="00A634F0"/>
    <w:rsid w:val="00A66BBA"/>
    <w:rsid w:val="00A6720C"/>
    <w:rsid w:val="00A6737A"/>
    <w:rsid w:val="00A678A6"/>
    <w:rsid w:val="00A67B2F"/>
    <w:rsid w:val="00A70B4B"/>
    <w:rsid w:val="00A73BD0"/>
    <w:rsid w:val="00A73F5A"/>
    <w:rsid w:val="00A75014"/>
    <w:rsid w:val="00A75124"/>
    <w:rsid w:val="00A7549C"/>
    <w:rsid w:val="00A75F27"/>
    <w:rsid w:val="00A76813"/>
    <w:rsid w:val="00A769A0"/>
    <w:rsid w:val="00A76B4F"/>
    <w:rsid w:val="00A773B9"/>
    <w:rsid w:val="00A802E6"/>
    <w:rsid w:val="00A80721"/>
    <w:rsid w:val="00A8104F"/>
    <w:rsid w:val="00A8130C"/>
    <w:rsid w:val="00A81E6A"/>
    <w:rsid w:val="00A8237A"/>
    <w:rsid w:val="00A83938"/>
    <w:rsid w:val="00A83BBB"/>
    <w:rsid w:val="00A84F40"/>
    <w:rsid w:val="00A85806"/>
    <w:rsid w:val="00A85C6E"/>
    <w:rsid w:val="00A8773E"/>
    <w:rsid w:val="00A87A7F"/>
    <w:rsid w:val="00A87D1D"/>
    <w:rsid w:val="00A90C71"/>
    <w:rsid w:val="00A90C77"/>
    <w:rsid w:val="00A90DEA"/>
    <w:rsid w:val="00A90DEF"/>
    <w:rsid w:val="00A90E66"/>
    <w:rsid w:val="00A90F6C"/>
    <w:rsid w:val="00A92DF6"/>
    <w:rsid w:val="00A933D2"/>
    <w:rsid w:val="00A93579"/>
    <w:rsid w:val="00A93A4C"/>
    <w:rsid w:val="00A941A3"/>
    <w:rsid w:val="00A94638"/>
    <w:rsid w:val="00A952B2"/>
    <w:rsid w:val="00A962FB"/>
    <w:rsid w:val="00A972A9"/>
    <w:rsid w:val="00AA0EB5"/>
    <w:rsid w:val="00AA0FD6"/>
    <w:rsid w:val="00AA2C08"/>
    <w:rsid w:val="00AA32BB"/>
    <w:rsid w:val="00AA4831"/>
    <w:rsid w:val="00AA4A77"/>
    <w:rsid w:val="00AA60C7"/>
    <w:rsid w:val="00AA69E9"/>
    <w:rsid w:val="00AA6B0F"/>
    <w:rsid w:val="00AA6BE0"/>
    <w:rsid w:val="00AA6D67"/>
    <w:rsid w:val="00AA722D"/>
    <w:rsid w:val="00AA7E5E"/>
    <w:rsid w:val="00AB042F"/>
    <w:rsid w:val="00AB063E"/>
    <w:rsid w:val="00AB110B"/>
    <w:rsid w:val="00AB16DC"/>
    <w:rsid w:val="00AB1EBF"/>
    <w:rsid w:val="00AB23AD"/>
    <w:rsid w:val="00AB2BBF"/>
    <w:rsid w:val="00AB3828"/>
    <w:rsid w:val="00AB48BB"/>
    <w:rsid w:val="00AB4978"/>
    <w:rsid w:val="00AB5235"/>
    <w:rsid w:val="00AB5436"/>
    <w:rsid w:val="00AB57CD"/>
    <w:rsid w:val="00AC14BA"/>
    <w:rsid w:val="00AC18CE"/>
    <w:rsid w:val="00AC3312"/>
    <w:rsid w:val="00AC3377"/>
    <w:rsid w:val="00AC3529"/>
    <w:rsid w:val="00AC3ED8"/>
    <w:rsid w:val="00AC42DC"/>
    <w:rsid w:val="00AC453B"/>
    <w:rsid w:val="00AC4E8C"/>
    <w:rsid w:val="00AC519D"/>
    <w:rsid w:val="00AC6807"/>
    <w:rsid w:val="00AC6F3E"/>
    <w:rsid w:val="00AC777A"/>
    <w:rsid w:val="00AC7804"/>
    <w:rsid w:val="00AD0D6E"/>
    <w:rsid w:val="00AD0E60"/>
    <w:rsid w:val="00AD0EF0"/>
    <w:rsid w:val="00AD2206"/>
    <w:rsid w:val="00AD273C"/>
    <w:rsid w:val="00AD30F1"/>
    <w:rsid w:val="00AD399F"/>
    <w:rsid w:val="00AD3B01"/>
    <w:rsid w:val="00AD3C10"/>
    <w:rsid w:val="00AD4004"/>
    <w:rsid w:val="00AD41E8"/>
    <w:rsid w:val="00AD53A8"/>
    <w:rsid w:val="00AD53D1"/>
    <w:rsid w:val="00AD5E71"/>
    <w:rsid w:val="00AD5F43"/>
    <w:rsid w:val="00AD7F66"/>
    <w:rsid w:val="00AE0031"/>
    <w:rsid w:val="00AE067A"/>
    <w:rsid w:val="00AE0EE9"/>
    <w:rsid w:val="00AE1BBD"/>
    <w:rsid w:val="00AE231B"/>
    <w:rsid w:val="00AE3A52"/>
    <w:rsid w:val="00AE3DCA"/>
    <w:rsid w:val="00AE467C"/>
    <w:rsid w:val="00AE4B12"/>
    <w:rsid w:val="00AE4F9A"/>
    <w:rsid w:val="00AE51DA"/>
    <w:rsid w:val="00AE5376"/>
    <w:rsid w:val="00AE53B4"/>
    <w:rsid w:val="00AE5DCE"/>
    <w:rsid w:val="00AE6203"/>
    <w:rsid w:val="00AE6B6B"/>
    <w:rsid w:val="00AE6D8B"/>
    <w:rsid w:val="00AE7E09"/>
    <w:rsid w:val="00AF0215"/>
    <w:rsid w:val="00AF07F4"/>
    <w:rsid w:val="00AF1134"/>
    <w:rsid w:val="00AF1B92"/>
    <w:rsid w:val="00AF1D10"/>
    <w:rsid w:val="00AF207E"/>
    <w:rsid w:val="00AF21BA"/>
    <w:rsid w:val="00AF26F5"/>
    <w:rsid w:val="00AF270D"/>
    <w:rsid w:val="00AF2AD3"/>
    <w:rsid w:val="00AF2EBB"/>
    <w:rsid w:val="00AF2FF2"/>
    <w:rsid w:val="00AF3356"/>
    <w:rsid w:val="00AF340A"/>
    <w:rsid w:val="00AF392C"/>
    <w:rsid w:val="00AF4AC8"/>
    <w:rsid w:val="00AF5E4F"/>
    <w:rsid w:val="00AF5F3D"/>
    <w:rsid w:val="00AF656C"/>
    <w:rsid w:val="00AF6C7C"/>
    <w:rsid w:val="00AF6D8C"/>
    <w:rsid w:val="00AF7212"/>
    <w:rsid w:val="00AF793E"/>
    <w:rsid w:val="00B002B7"/>
    <w:rsid w:val="00B00476"/>
    <w:rsid w:val="00B00B69"/>
    <w:rsid w:val="00B011EB"/>
    <w:rsid w:val="00B0215E"/>
    <w:rsid w:val="00B02893"/>
    <w:rsid w:val="00B029DE"/>
    <w:rsid w:val="00B02A1B"/>
    <w:rsid w:val="00B03E6E"/>
    <w:rsid w:val="00B04814"/>
    <w:rsid w:val="00B04B3B"/>
    <w:rsid w:val="00B05AD6"/>
    <w:rsid w:val="00B05B17"/>
    <w:rsid w:val="00B05B9C"/>
    <w:rsid w:val="00B06548"/>
    <w:rsid w:val="00B07A96"/>
    <w:rsid w:val="00B07DEA"/>
    <w:rsid w:val="00B1049F"/>
    <w:rsid w:val="00B1137C"/>
    <w:rsid w:val="00B1170D"/>
    <w:rsid w:val="00B11901"/>
    <w:rsid w:val="00B12150"/>
    <w:rsid w:val="00B12632"/>
    <w:rsid w:val="00B128E6"/>
    <w:rsid w:val="00B13721"/>
    <w:rsid w:val="00B139E0"/>
    <w:rsid w:val="00B14856"/>
    <w:rsid w:val="00B1491C"/>
    <w:rsid w:val="00B15234"/>
    <w:rsid w:val="00B169CF"/>
    <w:rsid w:val="00B16B71"/>
    <w:rsid w:val="00B16CA9"/>
    <w:rsid w:val="00B17509"/>
    <w:rsid w:val="00B20B32"/>
    <w:rsid w:val="00B2113A"/>
    <w:rsid w:val="00B226D6"/>
    <w:rsid w:val="00B22747"/>
    <w:rsid w:val="00B23292"/>
    <w:rsid w:val="00B232A8"/>
    <w:rsid w:val="00B23C73"/>
    <w:rsid w:val="00B2490F"/>
    <w:rsid w:val="00B24E0A"/>
    <w:rsid w:val="00B27A9A"/>
    <w:rsid w:val="00B305D9"/>
    <w:rsid w:val="00B33A20"/>
    <w:rsid w:val="00B33CBB"/>
    <w:rsid w:val="00B342BB"/>
    <w:rsid w:val="00B345BE"/>
    <w:rsid w:val="00B35578"/>
    <w:rsid w:val="00B35D2E"/>
    <w:rsid w:val="00B36297"/>
    <w:rsid w:val="00B37986"/>
    <w:rsid w:val="00B4103F"/>
    <w:rsid w:val="00B423AE"/>
    <w:rsid w:val="00B42CF6"/>
    <w:rsid w:val="00B42DEE"/>
    <w:rsid w:val="00B43548"/>
    <w:rsid w:val="00B43F70"/>
    <w:rsid w:val="00B44305"/>
    <w:rsid w:val="00B44A37"/>
    <w:rsid w:val="00B44CE9"/>
    <w:rsid w:val="00B45611"/>
    <w:rsid w:val="00B504D0"/>
    <w:rsid w:val="00B50B0F"/>
    <w:rsid w:val="00B520F5"/>
    <w:rsid w:val="00B521E2"/>
    <w:rsid w:val="00B5255F"/>
    <w:rsid w:val="00B52595"/>
    <w:rsid w:val="00B52598"/>
    <w:rsid w:val="00B52FB2"/>
    <w:rsid w:val="00B53150"/>
    <w:rsid w:val="00B53EF4"/>
    <w:rsid w:val="00B54583"/>
    <w:rsid w:val="00B549BA"/>
    <w:rsid w:val="00B54BB0"/>
    <w:rsid w:val="00B55C9F"/>
    <w:rsid w:val="00B57010"/>
    <w:rsid w:val="00B5725C"/>
    <w:rsid w:val="00B57ADF"/>
    <w:rsid w:val="00B6027A"/>
    <w:rsid w:val="00B61012"/>
    <w:rsid w:val="00B61BB8"/>
    <w:rsid w:val="00B62FE7"/>
    <w:rsid w:val="00B63030"/>
    <w:rsid w:val="00B634D1"/>
    <w:rsid w:val="00B6408C"/>
    <w:rsid w:val="00B641DE"/>
    <w:rsid w:val="00B64587"/>
    <w:rsid w:val="00B64A1A"/>
    <w:rsid w:val="00B65351"/>
    <w:rsid w:val="00B6584B"/>
    <w:rsid w:val="00B65955"/>
    <w:rsid w:val="00B659BE"/>
    <w:rsid w:val="00B67778"/>
    <w:rsid w:val="00B7088F"/>
    <w:rsid w:val="00B70C50"/>
    <w:rsid w:val="00B7173D"/>
    <w:rsid w:val="00B717D3"/>
    <w:rsid w:val="00B71C0E"/>
    <w:rsid w:val="00B72D7D"/>
    <w:rsid w:val="00B75D9E"/>
    <w:rsid w:val="00B75EE8"/>
    <w:rsid w:val="00B76DE1"/>
    <w:rsid w:val="00B76F1A"/>
    <w:rsid w:val="00B76FCD"/>
    <w:rsid w:val="00B8015B"/>
    <w:rsid w:val="00B803BA"/>
    <w:rsid w:val="00B80D84"/>
    <w:rsid w:val="00B80E19"/>
    <w:rsid w:val="00B80EE6"/>
    <w:rsid w:val="00B81022"/>
    <w:rsid w:val="00B81D6C"/>
    <w:rsid w:val="00B82347"/>
    <w:rsid w:val="00B82DCB"/>
    <w:rsid w:val="00B838BD"/>
    <w:rsid w:val="00B84702"/>
    <w:rsid w:val="00B84E0A"/>
    <w:rsid w:val="00B850E6"/>
    <w:rsid w:val="00B85EAD"/>
    <w:rsid w:val="00B86D33"/>
    <w:rsid w:val="00B8798F"/>
    <w:rsid w:val="00B87C76"/>
    <w:rsid w:val="00B90110"/>
    <w:rsid w:val="00B90307"/>
    <w:rsid w:val="00B910A0"/>
    <w:rsid w:val="00B91157"/>
    <w:rsid w:val="00B91D7B"/>
    <w:rsid w:val="00B925B8"/>
    <w:rsid w:val="00B926B5"/>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130A"/>
    <w:rsid w:val="00BB45A5"/>
    <w:rsid w:val="00BB4A2B"/>
    <w:rsid w:val="00BB5C60"/>
    <w:rsid w:val="00BB6151"/>
    <w:rsid w:val="00BB61E0"/>
    <w:rsid w:val="00BB7289"/>
    <w:rsid w:val="00BB76AC"/>
    <w:rsid w:val="00BB7A9D"/>
    <w:rsid w:val="00BC1944"/>
    <w:rsid w:val="00BC2763"/>
    <w:rsid w:val="00BC2C8B"/>
    <w:rsid w:val="00BC434F"/>
    <w:rsid w:val="00BC46AD"/>
    <w:rsid w:val="00BC49C5"/>
    <w:rsid w:val="00BC4FBC"/>
    <w:rsid w:val="00BC528C"/>
    <w:rsid w:val="00BC566F"/>
    <w:rsid w:val="00BC6C6C"/>
    <w:rsid w:val="00BC72E9"/>
    <w:rsid w:val="00BD06E4"/>
    <w:rsid w:val="00BD09DE"/>
    <w:rsid w:val="00BD1EB8"/>
    <w:rsid w:val="00BD35D7"/>
    <w:rsid w:val="00BD3879"/>
    <w:rsid w:val="00BD3C15"/>
    <w:rsid w:val="00BD3E07"/>
    <w:rsid w:val="00BD518E"/>
    <w:rsid w:val="00BD6317"/>
    <w:rsid w:val="00BD6B00"/>
    <w:rsid w:val="00BD74A1"/>
    <w:rsid w:val="00BD7982"/>
    <w:rsid w:val="00BD7C5C"/>
    <w:rsid w:val="00BD7D94"/>
    <w:rsid w:val="00BD7FE7"/>
    <w:rsid w:val="00BE0263"/>
    <w:rsid w:val="00BE11DC"/>
    <w:rsid w:val="00BE15AF"/>
    <w:rsid w:val="00BE1696"/>
    <w:rsid w:val="00BE1BED"/>
    <w:rsid w:val="00BE1C8A"/>
    <w:rsid w:val="00BE2178"/>
    <w:rsid w:val="00BE26A7"/>
    <w:rsid w:val="00BE31A7"/>
    <w:rsid w:val="00BE3F9D"/>
    <w:rsid w:val="00BE4091"/>
    <w:rsid w:val="00BE4EAB"/>
    <w:rsid w:val="00BE5F9A"/>
    <w:rsid w:val="00BE5FE7"/>
    <w:rsid w:val="00BE61FA"/>
    <w:rsid w:val="00BE6D9A"/>
    <w:rsid w:val="00BE771D"/>
    <w:rsid w:val="00BE7B77"/>
    <w:rsid w:val="00BF097F"/>
    <w:rsid w:val="00BF0B42"/>
    <w:rsid w:val="00BF168E"/>
    <w:rsid w:val="00BF21F4"/>
    <w:rsid w:val="00BF2324"/>
    <w:rsid w:val="00BF25B3"/>
    <w:rsid w:val="00BF31B8"/>
    <w:rsid w:val="00BF396B"/>
    <w:rsid w:val="00BF4349"/>
    <w:rsid w:val="00BF4D37"/>
    <w:rsid w:val="00BF5229"/>
    <w:rsid w:val="00BF6FD8"/>
    <w:rsid w:val="00BF71EA"/>
    <w:rsid w:val="00BF7568"/>
    <w:rsid w:val="00BF7620"/>
    <w:rsid w:val="00C00015"/>
    <w:rsid w:val="00C000D3"/>
    <w:rsid w:val="00C00E04"/>
    <w:rsid w:val="00C00E76"/>
    <w:rsid w:val="00C011FF"/>
    <w:rsid w:val="00C02315"/>
    <w:rsid w:val="00C02E38"/>
    <w:rsid w:val="00C02F1C"/>
    <w:rsid w:val="00C02FBF"/>
    <w:rsid w:val="00C036E1"/>
    <w:rsid w:val="00C03724"/>
    <w:rsid w:val="00C03788"/>
    <w:rsid w:val="00C03BB6"/>
    <w:rsid w:val="00C0580D"/>
    <w:rsid w:val="00C06F95"/>
    <w:rsid w:val="00C07249"/>
    <w:rsid w:val="00C0773A"/>
    <w:rsid w:val="00C077CA"/>
    <w:rsid w:val="00C10115"/>
    <w:rsid w:val="00C10840"/>
    <w:rsid w:val="00C10960"/>
    <w:rsid w:val="00C123E7"/>
    <w:rsid w:val="00C13A37"/>
    <w:rsid w:val="00C13BDB"/>
    <w:rsid w:val="00C142C5"/>
    <w:rsid w:val="00C14C8C"/>
    <w:rsid w:val="00C1694B"/>
    <w:rsid w:val="00C16CB9"/>
    <w:rsid w:val="00C173BC"/>
    <w:rsid w:val="00C20339"/>
    <w:rsid w:val="00C21B27"/>
    <w:rsid w:val="00C21F0D"/>
    <w:rsid w:val="00C23AD2"/>
    <w:rsid w:val="00C243DF"/>
    <w:rsid w:val="00C25117"/>
    <w:rsid w:val="00C253A7"/>
    <w:rsid w:val="00C25664"/>
    <w:rsid w:val="00C270B5"/>
    <w:rsid w:val="00C2714C"/>
    <w:rsid w:val="00C2741E"/>
    <w:rsid w:val="00C27778"/>
    <w:rsid w:val="00C308F4"/>
    <w:rsid w:val="00C3099B"/>
    <w:rsid w:val="00C309D2"/>
    <w:rsid w:val="00C31A17"/>
    <w:rsid w:val="00C31AA4"/>
    <w:rsid w:val="00C321EE"/>
    <w:rsid w:val="00C32288"/>
    <w:rsid w:val="00C326F8"/>
    <w:rsid w:val="00C3449A"/>
    <w:rsid w:val="00C34722"/>
    <w:rsid w:val="00C34DB9"/>
    <w:rsid w:val="00C34DE8"/>
    <w:rsid w:val="00C34FCB"/>
    <w:rsid w:val="00C35063"/>
    <w:rsid w:val="00C3565E"/>
    <w:rsid w:val="00C35C2B"/>
    <w:rsid w:val="00C36033"/>
    <w:rsid w:val="00C3661D"/>
    <w:rsid w:val="00C36E53"/>
    <w:rsid w:val="00C377B7"/>
    <w:rsid w:val="00C419E3"/>
    <w:rsid w:val="00C41D88"/>
    <w:rsid w:val="00C42B55"/>
    <w:rsid w:val="00C42C14"/>
    <w:rsid w:val="00C43383"/>
    <w:rsid w:val="00C43398"/>
    <w:rsid w:val="00C436CF"/>
    <w:rsid w:val="00C43F14"/>
    <w:rsid w:val="00C44439"/>
    <w:rsid w:val="00C44552"/>
    <w:rsid w:val="00C45654"/>
    <w:rsid w:val="00C45C05"/>
    <w:rsid w:val="00C46687"/>
    <w:rsid w:val="00C4690C"/>
    <w:rsid w:val="00C46D3D"/>
    <w:rsid w:val="00C506BA"/>
    <w:rsid w:val="00C51A30"/>
    <w:rsid w:val="00C52343"/>
    <w:rsid w:val="00C52428"/>
    <w:rsid w:val="00C526EC"/>
    <w:rsid w:val="00C52C7E"/>
    <w:rsid w:val="00C53CD2"/>
    <w:rsid w:val="00C53FE7"/>
    <w:rsid w:val="00C54078"/>
    <w:rsid w:val="00C542AE"/>
    <w:rsid w:val="00C54566"/>
    <w:rsid w:val="00C5484E"/>
    <w:rsid w:val="00C55D06"/>
    <w:rsid w:val="00C55D97"/>
    <w:rsid w:val="00C5676B"/>
    <w:rsid w:val="00C567DA"/>
    <w:rsid w:val="00C579A0"/>
    <w:rsid w:val="00C57C78"/>
    <w:rsid w:val="00C61128"/>
    <w:rsid w:val="00C619ED"/>
    <w:rsid w:val="00C61BB3"/>
    <w:rsid w:val="00C62157"/>
    <w:rsid w:val="00C641EA"/>
    <w:rsid w:val="00C648CC"/>
    <w:rsid w:val="00C64D2F"/>
    <w:rsid w:val="00C64EC6"/>
    <w:rsid w:val="00C65847"/>
    <w:rsid w:val="00C65ED9"/>
    <w:rsid w:val="00C662A7"/>
    <w:rsid w:val="00C66334"/>
    <w:rsid w:val="00C67246"/>
    <w:rsid w:val="00C67DB0"/>
    <w:rsid w:val="00C70DA3"/>
    <w:rsid w:val="00C7167A"/>
    <w:rsid w:val="00C74751"/>
    <w:rsid w:val="00C74B0E"/>
    <w:rsid w:val="00C74D30"/>
    <w:rsid w:val="00C75356"/>
    <w:rsid w:val="00C75C99"/>
    <w:rsid w:val="00C75E4A"/>
    <w:rsid w:val="00C77A1C"/>
    <w:rsid w:val="00C77E5A"/>
    <w:rsid w:val="00C80139"/>
    <w:rsid w:val="00C8129F"/>
    <w:rsid w:val="00C81D23"/>
    <w:rsid w:val="00C81E17"/>
    <w:rsid w:val="00C82760"/>
    <w:rsid w:val="00C828EA"/>
    <w:rsid w:val="00C82DE8"/>
    <w:rsid w:val="00C84087"/>
    <w:rsid w:val="00C8418E"/>
    <w:rsid w:val="00C85B53"/>
    <w:rsid w:val="00C85E0A"/>
    <w:rsid w:val="00C86711"/>
    <w:rsid w:val="00C8720C"/>
    <w:rsid w:val="00C90AB9"/>
    <w:rsid w:val="00C90B09"/>
    <w:rsid w:val="00C9153C"/>
    <w:rsid w:val="00C93098"/>
    <w:rsid w:val="00C93308"/>
    <w:rsid w:val="00C93C03"/>
    <w:rsid w:val="00C93E84"/>
    <w:rsid w:val="00C94290"/>
    <w:rsid w:val="00C943FA"/>
    <w:rsid w:val="00C94A49"/>
    <w:rsid w:val="00C94D4A"/>
    <w:rsid w:val="00C951F8"/>
    <w:rsid w:val="00C95935"/>
    <w:rsid w:val="00C96B5F"/>
    <w:rsid w:val="00C970EE"/>
    <w:rsid w:val="00C97E1D"/>
    <w:rsid w:val="00CA0EB5"/>
    <w:rsid w:val="00CA12FF"/>
    <w:rsid w:val="00CA1789"/>
    <w:rsid w:val="00CA1863"/>
    <w:rsid w:val="00CA1CC7"/>
    <w:rsid w:val="00CA2BD3"/>
    <w:rsid w:val="00CA3168"/>
    <w:rsid w:val="00CA39E2"/>
    <w:rsid w:val="00CA3FA9"/>
    <w:rsid w:val="00CA4106"/>
    <w:rsid w:val="00CA600E"/>
    <w:rsid w:val="00CA6185"/>
    <w:rsid w:val="00CA78C5"/>
    <w:rsid w:val="00CA7BF6"/>
    <w:rsid w:val="00CA7C68"/>
    <w:rsid w:val="00CB073C"/>
    <w:rsid w:val="00CB1646"/>
    <w:rsid w:val="00CB1BEF"/>
    <w:rsid w:val="00CB3134"/>
    <w:rsid w:val="00CB35B0"/>
    <w:rsid w:val="00CB39AE"/>
    <w:rsid w:val="00CB57F3"/>
    <w:rsid w:val="00CB58B8"/>
    <w:rsid w:val="00CB6892"/>
    <w:rsid w:val="00CB7023"/>
    <w:rsid w:val="00CB724B"/>
    <w:rsid w:val="00CB7F24"/>
    <w:rsid w:val="00CC0DE8"/>
    <w:rsid w:val="00CC1194"/>
    <w:rsid w:val="00CC13B2"/>
    <w:rsid w:val="00CC196E"/>
    <w:rsid w:val="00CC2664"/>
    <w:rsid w:val="00CC2F05"/>
    <w:rsid w:val="00CC33F8"/>
    <w:rsid w:val="00CC497B"/>
    <w:rsid w:val="00CC55E8"/>
    <w:rsid w:val="00CC59C0"/>
    <w:rsid w:val="00CC6352"/>
    <w:rsid w:val="00CC65A3"/>
    <w:rsid w:val="00CC6E0E"/>
    <w:rsid w:val="00CC759D"/>
    <w:rsid w:val="00CD00E4"/>
    <w:rsid w:val="00CD0213"/>
    <w:rsid w:val="00CD119F"/>
    <w:rsid w:val="00CD1DEC"/>
    <w:rsid w:val="00CD2A4F"/>
    <w:rsid w:val="00CD2D43"/>
    <w:rsid w:val="00CD2EAD"/>
    <w:rsid w:val="00CD51C7"/>
    <w:rsid w:val="00CD5B5D"/>
    <w:rsid w:val="00CD5D14"/>
    <w:rsid w:val="00CD6417"/>
    <w:rsid w:val="00CD6812"/>
    <w:rsid w:val="00CD6A58"/>
    <w:rsid w:val="00CE0DFA"/>
    <w:rsid w:val="00CE135F"/>
    <w:rsid w:val="00CE13D4"/>
    <w:rsid w:val="00CE2195"/>
    <w:rsid w:val="00CE25F2"/>
    <w:rsid w:val="00CE288A"/>
    <w:rsid w:val="00CE2F8C"/>
    <w:rsid w:val="00CE4375"/>
    <w:rsid w:val="00CE4531"/>
    <w:rsid w:val="00CE4697"/>
    <w:rsid w:val="00CE4758"/>
    <w:rsid w:val="00CE476E"/>
    <w:rsid w:val="00CE4A47"/>
    <w:rsid w:val="00CE5C23"/>
    <w:rsid w:val="00CE5F50"/>
    <w:rsid w:val="00CE6150"/>
    <w:rsid w:val="00CE710B"/>
    <w:rsid w:val="00CE7625"/>
    <w:rsid w:val="00CF0E9B"/>
    <w:rsid w:val="00CF297A"/>
    <w:rsid w:val="00CF327B"/>
    <w:rsid w:val="00CF3432"/>
    <w:rsid w:val="00CF3687"/>
    <w:rsid w:val="00CF36DB"/>
    <w:rsid w:val="00CF3842"/>
    <w:rsid w:val="00CF4B06"/>
    <w:rsid w:val="00CF590B"/>
    <w:rsid w:val="00CF7423"/>
    <w:rsid w:val="00CF7CCA"/>
    <w:rsid w:val="00D0072D"/>
    <w:rsid w:val="00D00F80"/>
    <w:rsid w:val="00D0176D"/>
    <w:rsid w:val="00D02248"/>
    <w:rsid w:val="00D03F8F"/>
    <w:rsid w:val="00D041F5"/>
    <w:rsid w:val="00D042D8"/>
    <w:rsid w:val="00D042E9"/>
    <w:rsid w:val="00D04EA8"/>
    <w:rsid w:val="00D059C9"/>
    <w:rsid w:val="00D07308"/>
    <w:rsid w:val="00D07AA4"/>
    <w:rsid w:val="00D103FC"/>
    <w:rsid w:val="00D11102"/>
    <w:rsid w:val="00D11C25"/>
    <w:rsid w:val="00D11DDC"/>
    <w:rsid w:val="00D13A3D"/>
    <w:rsid w:val="00D1451F"/>
    <w:rsid w:val="00D148CE"/>
    <w:rsid w:val="00D151B4"/>
    <w:rsid w:val="00D178A9"/>
    <w:rsid w:val="00D22176"/>
    <w:rsid w:val="00D22E7B"/>
    <w:rsid w:val="00D22F70"/>
    <w:rsid w:val="00D22FDA"/>
    <w:rsid w:val="00D23ACB"/>
    <w:rsid w:val="00D257C2"/>
    <w:rsid w:val="00D26D6A"/>
    <w:rsid w:val="00D27DE1"/>
    <w:rsid w:val="00D3040B"/>
    <w:rsid w:val="00D31541"/>
    <w:rsid w:val="00D317C9"/>
    <w:rsid w:val="00D3239C"/>
    <w:rsid w:val="00D32655"/>
    <w:rsid w:val="00D329A9"/>
    <w:rsid w:val="00D32BDE"/>
    <w:rsid w:val="00D32C6C"/>
    <w:rsid w:val="00D32E97"/>
    <w:rsid w:val="00D33982"/>
    <w:rsid w:val="00D33A99"/>
    <w:rsid w:val="00D3402E"/>
    <w:rsid w:val="00D347C1"/>
    <w:rsid w:val="00D36244"/>
    <w:rsid w:val="00D36658"/>
    <w:rsid w:val="00D36A9C"/>
    <w:rsid w:val="00D40D8B"/>
    <w:rsid w:val="00D413E8"/>
    <w:rsid w:val="00D4177A"/>
    <w:rsid w:val="00D41BAC"/>
    <w:rsid w:val="00D41E39"/>
    <w:rsid w:val="00D41FBB"/>
    <w:rsid w:val="00D4215C"/>
    <w:rsid w:val="00D4285A"/>
    <w:rsid w:val="00D42D2A"/>
    <w:rsid w:val="00D4388D"/>
    <w:rsid w:val="00D43CC3"/>
    <w:rsid w:val="00D44124"/>
    <w:rsid w:val="00D44A4B"/>
    <w:rsid w:val="00D4503A"/>
    <w:rsid w:val="00D451FA"/>
    <w:rsid w:val="00D46796"/>
    <w:rsid w:val="00D4761B"/>
    <w:rsid w:val="00D50171"/>
    <w:rsid w:val="00D507F8"/>
    <w:rsid w:val="00D5099D"/>
    <w:rsid w:val="00D51E71"/>
    <w:rsid w:val="00D521F2"/>
    <w:rsid w:val="00D522AC"/>
    <w:rsid w:val="00D52503"/>
    <w:rsid w:val="00D52936"/>
    <w:rsid w:val="00D52FB1"/>
    <w:rsid w:val="00D53660"/>
    <w:rsid w:val="00D55087"/>
    <w:rsid w:val="00D55C31"/>
    <w:rsid w:val="00D55DB6"/>
    <w:rsid w:val="00D55F46"/>
    <w:rsid w:val="00D562F7"/>
    <w:rsid w:val="00D56B4A"/>
    <w:rsid w:val="00D57A82"/>
    <w:rsid w:val="00D6030A"/>
    <w:rsid w:val="00D606F2"/>
    <w:rsid w:val="00D61E13"/>
    <w:rsid w:val="00D61F36"/>
    <w:rsid w:val="00D62211"/>
    <w:rsid w:val="00D63140"/>
    <w:rsid w:val="00D63641"/>
    <w:rsid w:val="00D646FB"/>
    <w:rsid w:val="00D64B51"/>
    <w:rsid w:val="00D6546D"/>
    <w:rsid w:val="00D65661"/>
    <w:rsid w:val="00D65EFD"/>
    <w:rsid w:val="00D664EC"/>
    <w:rsid w:val="00D6651A"/>
    <w:rsid w:val="00D66581"/>
    <w:rsid w:val="00D675B3"/>
    <w:rsid w:val="00D675BF"/>
    <w:rsid w:val="00D701C3"/>
    <w:rsid w:val="00D71962"/>
    <w:rsid w:val="00D73119"/>
    <w:rsid w:val="00D732FE"/>
    <w:rsid w:val="00D74145"/>
    <w:rsid w:val="00D74697"/>
    <w:rsid w:val="00D752F2"/>
    <w:rsid w:val="00D7623A"/>
    <w:rsid w:val="00D77161"/>
    <w:rsid w:val="00D77273"/>
    <w:rsid w:val="00D772FC"/>
    <w:rsid w:val="00D77514"/>
    <w:rsid w:val="00D77952"/>
    <w:rsid w:val="00D77B8A"/>
    <w:rsid w:val="00D8037F"/>
    <w:rsid w:val="00D8128F"/>
    <w:rsid w:val="00D832E7"/>
    <w:rsid w:val="00D83578"/>
    <w:rsid w:val="00D846E3"/>
    <w:rsid w:val="00D8508E"/>
    <w:rsid w:val="00D85266"/>
    <w:rsid w:val="00D85819"/>
    <w:rsid w:val="00D864FB"/>
    <w:rsid w:val="00D86525"/>
    <w:rsid w:val="00D875BA"/>
    <w:rsid w:val="00D87C9D"/>
    <w:rsid w:val="00D87CB1"/>
    <w:rsid w:val="00D901C9"/>
    <w:rsid w:val="00D906A1"/>
    <w:rsid w:val="00D90778"/>
    <w:rsid w:val="00D90ABC"/>
    <w:rsid w:val="00D90EAB"/>
    <w:rsid w:val="00D91A5B"/>
    <w:rsid w:val="00D93F3C"/>
    <w:rsid w:val="00D947F3"/>
    <w:rsid w:val="00D9518E"/>
    <w:rsid w:val="00D96013"/>
    <w:rsid w:val="00D96866"/>
    <w:rsid w:val="00D9728C"/>
    <w:rsid w:val="00D97E5D"/>
    <w:rsid w:val="00DA09E4"/>
    <w:rsid w:val="00DA11EC"/>
    <w:rsid w:val="00DA1857"/>
    <w:rsid w:val="00DA23E4"/>
    <w:rsid w:val="00DA2EE3"/>
    <w:rsid w:val="00DA3151"/>
    <w:rsid w:val="00DA3854"/>
    <w:rsid w:val="00DA4188"/>
    <w:rsid w:val="00DA4DB3"/>
    <w:rsid w:val="00DA4FB6"/>
    <w:rsid w:val="00DA5096"/>
    <w:rsid w:val="00DA5E97"/>
    <w:rsid w:val="00DA6DA2"/>
    <w:rsid w:val="00DB014E"/>
    <w:rsid w:val="00DB0361"/>
    <w:rsid w:val="00DB03CA"/>
    <w:rsid w:val="00DB28BC"/>
    <w:rsid w:val="00DB3490"/>
    <w:rsid w:val="00DB3A03"/>
    <w:rsid w:val="00DB3AA4"/>
    <w:rsid w:val="00DB41B4"/>
    <w:rsid w:val="00DB4232"/>
    <w:rsid w:val="00DB4BBA"/>
    <w:rsid w:val="00DB6013"/>
    <w:rsid w:val="00DB605B"/>
    <w:rsid w:val="00DB6351"/>
    <w:rsid w:val="00DB6D64"/>
    <w:rsid w:val="00DB7880"/>
    <w:rsid w:val="00DB7D63"/>
    <w:rsid w:val="00DC0880"/>
    <w:rsid w:val="00DC182C"/>
    <w:rsid w:val="00DC21D0"/>
    <w:rsid w:val="00DC42B6"/>
    <w:rsid w:val="00DC4FB7"/>
    <w:rsid w:val="00DC57A5"/>
    <w:rsid w:val="00DC6095"/>
    <w:rsid w:val="00DC6294"/>
    <w:rsid w:val="00DC6AF3"/>
    <w:rsid w:val="00DC6FB6"/>
    <w:rsid w:val="00DC724F"/>
    <w:rsid w:val="00DC7727"/>
    <w:rsid w:val="00DD060D"/>
    <w:rsid w:val="00DD0816"/>
    <w:rsid w:val="00DD11E6"/>
    <w:rsid w:val="00DD1BD0"/>
    <w:rsid w:val="00DD2D19"/>
    <w:rsid w:val="00DD34E3"/>
    <w:rsid w:val="00DD422D"/>
    <w:rsid w:val="00DD47F9"/>
    <w:rsid w:val="00DD58C1"/>
    <w:rsid w:val="00DD5950"/>
    <w:rsid w:val="00DD610E"/>
    <w:rsid w:val="00DD649E"/>
    <w:rsid w:val="00DD68ED"/>
    <w:rsid w:val="00DE009B"/>
    <w:rsid w:val="00DE0434"/>
    <w:rsid w:val="00DE070B"/>
    <w:rsid w:val="00DE325C"/>
    <w:rsid w:val="00DE3C26"/>
    <w:rsid w:val="00DE3E40"/>
    <w:rsid w:val="00DE423F"/>
    <w:rsid w:val="00DE4603"/>
    <w:rsid w:val="00DE5433"/>
    <w:rsid w:val="00DE582F"/>
    <w:rsid w:val="00DE6653"/>
    <w:rsid w:val="00DE71B6"/>
    <w:rsid w:val="00DE74C6"/>
    <w:rsid w:val="00DE7D22"/>
    <w:rsid w:val="00DF0583"/>
    <w:rsid w:val="00DF098C"/>
    <w:rsid w:val="00DF0A12"/>
    <w:rsid w:val="00DF0E46"/>
    <w:rsid w:val="00DF181A"/>
    <w:rsid w:val="00DF1A97"/>
    <w:rsid w:val="00DF3B82"/>
    <w:rsid w:val="00DF3BD2"/>
    <w:rsid w:val="00DF4491"/>
    <w:rsid w:val="00DF4E81"/>
    <w:rsid w:val="00DF5545"/>
    <w:rsid w:val="00DF5C11"/>
    <w:rsid w:val="00DF5C39"/>
    <w:rsid w:val="00DF5F8C"/>
    <w:rsid w:val="00DF65F0"/>
    <w:rsid w:val="00E008DF"/>
    <w:rsid w:val="00E017FC"/>
    <w:rsid w:val="00E02621"/>
    <w:rsid w:val="00E02874"/>
    <w:rsid w:val="00E04C23"/>
    <w:rsid w:val="00E05F39"/>
    <w:rsid w:val="00E06192"/>
    <w:rsid w:val="00E069F5"/>
    <w:rsid w:val="00E07350"/>
    <w:rsid w:val="00E104A5"/>
    <w:rsid w:val="00E105F2"/>
    <w:rsid w:val="00E106CB"/>
    <w:rsid w:val="00E115CD"/>
    <w:rsid w:val="00E12CED"/>
    <w:rsid w:val="00E13328"/>
    <w:rsid w:val="00E13444"/>
    <w:rsid w:val="00E14068"/>
    <w:rsid w:val="00E1506B"/>
    <w:rsid w:val="00E15110"/>
    <w:rsid w:val="00E1583A"/>
    <w:rsid w:val="00E17863"/>
    <w:rsid w:val="00E17D35"/>
    <w:rsid w:val="00E206FA"/>
    <w:rsid w:val="00E20BC7"/>
    <w:rsid w:val="00E20FA6"/>
    <w:rsid w:val="00E2140F"/>
    <w:rsid w:val="00E215B9"/>
    <w:rsid w:val="00E22779"/>
    <w:rsid w:val="00E2338B"/>
    <w:rsid w:val="00E23EE0"/>
    <w:rsid w:val="00E23FB9"/>
    <w:rsid w:val="00E247B3"/>
    <w:rsid w:val="00E25C7C"/>
    <w:rsid w:val="00E2688B"/>
    <w:rsid w:val="00E300DA"/>
    <w:rsid w:val="00E3028F"/>
    <w:rsid w:val="00E3092C"/>
    <w:rsid w:val="00E3213E"/>
    <w:rsid w:val="00E32270"/>
    <w:rsid w:val="00E32C06"/>
    <w:rsid w:val="00E32F4C"/>
    <w:rsid w:val="00E3346E"/>
    <w:rsid w:val="00E335D5"/>
    <w:rsid w:val="00E34EA0"/>
    <w:rsid w:val="00E35B21"/>
    <w:rsid w:val="00E35FFC"/>
    <w:rsid w:val="00E40A14"/>
    <w:rsid w:val="00E4145E"/>
    <w:rsid w:val="00E42605"/>
    <w:rsid w:val="00E43569"/>
    <w:rsid w:val="00E44309"/>
    <w:rsid w:val="00E44D54"/>
    <w:rsid w:val="00E44E0E"/>
    <w:rsid w:val="00E45BCF"/>
    <w:rsid w:val="00E46076"/>
    <w:rsid w:val="00E46707"/>
    <w:rsid w:val="00E46E5E"/>
    <w:rsid w:val="00E47404"/>
    <w:rsid w:val="00E47581"/>
    <w:rsid w:val="00E4788B"/>
    <w:rsid w:val="00E47AA1"/>
    <w:rsid w:val="00E501D7"/>
    <w:rsid w:val="00E506A3"/>
    <w:rsid w:val="00E50AE6"/>
    <w:rsid w:val="00E5140F"/>
    <w:rsid w:val="00E5179F"/>
    <w:rsid w:val="00E522EC"/>
    <w:rsid w:val="00E552C5"/>
    <w:rsid w:val="00E55B3E"/>
    <w:rsid w:val="00E564AF"/>
    <w:rsid w:val="00E56972"/>
    <w:rsid w:val="00E61293"/>
    <w:rsid w:val="00E63EB1"/>
    <w:rsid w:val="00E64464"/>
    <w:rsid w:val="00E6587D"/>
    <w:rsid w:val="00E65E22"/>
    <w:rsid w:val="00E667DA"/>
    <w:rsid w:val="00E67355"/>
    <w:rsid w:val="00E70266"/>
    <w:rsid w:val="00E72F70"/>
    <w:rsid w:val="00E751E2"/>
    <w:rsid w:val="00E76890"/>
    <w:rsid w:val="00E76DA3"/>
    <w:rsid w:val="00E773DD"/>
    <w:rsid w:val="00E774F0"/>
    <w:rsid w:val="00E77664"/>
    <w:rsid w:val="00E806BC"/>
    <w:rsid w:val="00E83D22"/>
    <w:rsid w:val="00E845EC"/>
    <w:rsid w:val="00E84754"/>
    <w:rsid w:val="00E849A5"/>
    <w:rsid w:val="00E8541A"/>
    <w:rsid w:val="00E85754"/>
    <w:rsid w:val="00E85EC5"/>
    <w:rsid w:val="00E85FD9"/>
    <w:rsid w:val="00E86357"/>
    <w:rsid w:val="00E872F8"/>
    <w:rsid w:val="00E91B72"/>
    <w:rsid w:val="00E937F9"/>
    <w:rsid w:val="00E950AA"/>
    <w:rsid w:val="00E951EA"/>
    <w:rsid w:val="00E95BFC"/>
    <w:rsid w:val="00E97107"/>
    <w:rsid w:val="00E974C5"/>
    <w:rsid w:val="00EA095D"/>
    <w:rsid w:val="00EA10B9"/>
    <w:rsid w:val="00EA18E0"/>
    <w:rsid w:val="00EA1FAE"/>
    <w:rsid w:val="00EA2171"/>
    <w:rsid w:val="00EA25AF"/>
    <w:rsid w:val="00EA271A"/>
    <w:rsid w:val="00EA4180"/>
    <w:rsid w:val="00EA4E87"/>
    <w:rsid w:val="00EA55E1"/>
    <w:rsid w:val="00EA575D"/>
    <w:rsid w:val="00EA5BC7"/>
    <w:rsid w:val="00EA6439"/>
    <w:rsid w:val="00EA7D43"/>
    <w:rsid w:val="00EB0050"/>
    <w:rsid w:val="00EB09B3"/>
    <w:rsid w:val="00EB101A"/>
    <w:rsid w:val="00EB1136"/>
    <w:rsid w:val="00EB1D20"/>
    <w:rsid w:val="00EB4546"/>
    <w:rsid w:val="00EB456E"/>
    <w:rsid w:val="00EB5374"/>
    <w:rsid w:val="00EB54AD"/>
    <w:rsid w:val="00EB5FDD"/>
    <w:rsid w:val="00EB63F0"/>
    <w:rsid w:val="00EB64B5"/>
    <w:rsid w:val="00EB7825"/>
    <w:rsid w:val="00EB785B"/>
    <w:rsid w:val="00EB7F45"/>
    <w:rsid w:val="00EC0A6C"/>
    <w:rsid w:val="00EC16C5"/>
    <w:rsid w:val="00EC1791"/>
    <w:rsid w:val="00EC19F8"/>
    <w:rsid w:val="00EC1DF9"/>
    <w:rsid w:val="00EC1E67"/>
    <w:rsid w:val="00EC2189"/>
    <w:rsid w:val="00EC3910"/>
    <w:rsid w:val="00EC431E"/>
    <w:rsid w:val="00EC7AB8"/>
    <w:rsid w:val="00EC7BB8"/>
    <w:rsid w:val="00EC7C2E"/>
    <w:rsid w:val="00ED18B9"/>
    <w:rsid w:val="00ED2B64"/>
    <w:rsid w:val="00ED3B2E"/>
    <w:rsid w:val="00ED3F83"/>
    <w:rsid w:val="00ED4198"/>
    <w:rsid w:val="00ED41E1"/>
    <w:rsid w:val="00ED41FA"/>
    <w:rsid w:val="00ED4201"/>
    <w:rsid w:val="00ED534E"/>
    <w:rsid w:val="00ED575E"/>
    <w:rsid w:val="00ED5C52"/>
    <w:rsid w:val="00ED5F41"/>
    <w:rsid w:val="00ED69BA"/>
    <w:rsid w:val="00ED6B57"/>
    <w:rsid w:val="00ED6CF2"/>
    <w:rsid w:val="00ED7473"/>
    <w:rsid w:val="00ED7DAC"/>
    <w:rsid w:val="00ED7E96"/>
    <w:rsid w:val="00EE05BF"/>
    <w:rsid w:val="00EE1169"/>
    <w:rsid w:val="00EE25BB"/>
    <w:rsid w:val="00EE2CC4"/>
    <w:rsid w:val="00EE4450"/>
    <w:rsid w:val="00EE4579"/>
    <w:rsid w:val="00EE4921"/>
    <w:rsid w:val="00EE4A19"/>
    <w:rsid w:val="00EE5363"/>
    <w:rsid w:val="00EE55DF"/>
    <w:rsid w:val="00EE5892"/>
    <w:rsid w:val="00EE6B5D"/>
    <w:rsid w:val="00EE72FC"/>
    <w:rsid w:val="00EE78D7"/>
    <w:rsid w:val="00EF0210"/>
    <w:rsid w:val="00EF184A"/>
    <w:rsid w:val="00EF3C4B"/>
    <w:rsid w:val="00EF3E7C"/>
    <w:rsid w:val="00EF402D"/>
    <w:rsid w:val="00EF5D6A"/>
    <w:rsid w:val="00EF66A4"/>
    <w:rsid w:val="00EF6AB2"/>
    <w:rsid w:val="00EF6BF6"/>
    <w:rsid w:val="00EF7632"/>
    <w:rsid w:val="00EF7638"/>
    <w:rsid w:val="00F00750"/>
    <w:rsid w:val="00F018D8"/>
    <w:rsid w:val="00F01928"/>
    <w:rsid w:val="00F0241A"/>
    <w:rsid w:val="00F0519B"/>
    <w:rsid w:val="00F05D0E"/>
    <w:rsid w:val="00F0647A"/>
    <w:rsid w:val="00F0687B"/>
    <w:rsid w:val="00F06F1B"/>
    <w:rsid w:val="00F06F1C"/>
    <w:rsid w:val="00F111B3"/>
    <w:rsid w:val="00F1394A"/>
    <w:rsid w:val="00F13CB4"/>
    <w:rsid w:val="00F13F73"/>
    <w:rsid w:val="00F14364"/>
    <w:rsid w:val="00F14B18"/>
    <w:rsid w:val="00F14F1F"/>
    <w:rsid w:val="00F151D3"/>
    <w:rsid w:val="00F16981"/>
    <w:rsid w:val="00F209AD"/>
    <w:rsid w:val="00F21427"/>
    <w:rsid w:val="00F229D5"/>
    <w:rsid w:val="00F25015"/>
    <w:rsid w:val="00F257F0"/>
    <w:rsid w:val="00F25C50"/>
    <w:rsid w:val="00F25CB4"/>
    <w:rsid w:val="00F26017"/>
    <w:rsid w:val="00F26615"/>
    <w:rsid w:val="00F2677E"/>
    <w:rsid w:val="00F26992"/>
    <w:rsid w:val="00F26E1A"/>
    <w:rsid w:val="00F26E62"/>
    <w:rsid w:val="00F271A8"/>
    <w:rsid w:val="00F277DB"/>
    <w:rsid w:val="00F27DAE"/>
    <w:rsid w:val="00F30031"/>
    <w:rsid w:val="00F31399"/>
    <w:rsid w:val="00F320C0"/>
    <w:rsid w:val="00F322EC"/>
    <w:rsid w:val="00F32B30"/>
    <w:rsid w:val="00F3302D"/>
    <w:rsid w:val="00F33503"/>
    <w:rsid w:val="00F33CAE"/>
    <w:rsid w:val="00F33EC8"/>
    <w:rsid w:val="00F34152"/>
    <w:rsid w:val="00F34653"/>
    <w:rsid w:val="00F34C55"/>
    <w:rsid w:val="00F359E8"/>
    <w:rsid w:val="00F35F04"/>
    <w:rsid w:val="00F365DC"/>
    <w:rsid w:val="00F3679F"/>
    <w:rsid w:val="00F41C85"/>
    <w:rsid w:val="00F42BDB"/>
    <w:rsid w:val="00F43D04"/>
    <w:rsid w:val="00F4424B"/>
    <w:rsid w:val="00F45962"/>
    <w:rsid w:val="00F46476"/>
    <w:rsid w:val="00F46A08"/>
    <w:rsid w:val="00F46B29"/>
    <w:rsid w:val="00F4791B"/>
    <w:rsid w:val="00F50666"/>
    <w:rsid w:val="00F512DC"/>
    <w:rsid w:val="00F515A7"/>
    <w:rsid w:val="00F51E37"/>
    <w:rsid w:val="00F53B87"/>
    <w:rsid w:val="00F542F4"/>
    <w:rsid w:val="00F54BBA"/>
    <w:rsid w:val="00F557A0"/>
    <w:rsid w:val="00F55D0F"/>
    <w:rsid w:val="00F56270"/>
    <w:rsid w:val="00F562A9"/>
    <w:rsid w:val="00F5685E"/>
    <w:rsid w:val="00F573CB"/>
    <w:rsid w:val="00F57457"/>
    <w:rsid w:val="00F57490"/>
    <w:rsid w:val="00F5761C"/>
    <w:rsid w:val="00F57828"/>
    <w:rsid w:val="00F57CF3"/>
    <w:rsid w:val="00F57CFE"/>
    <w:rsid w:val="00F60640"/>
    <w:rsid w:val="00F607B0"/>
    <w:rsid w:val="00F60B83"/>
    <w:rsid w:val="00F61259"/>
    <w:rsid w:val="00F627C3"/>
    <w:rsid w:val="00F629E4"/>
    <w:rsid w:val="00F62EE0"/>
    <w:rsid w:val="00F63D5A"/>
    <w:rsid w:val="00F650B4"/>
    <w:rsid w:val="00F65192"/>
    <w:rsid w:val="00F654FA"/>
    <w:rsid w:val="00F67A45"/>
    <w:rsid w:val="00F67F4E"/>
    <w:rsid w:val="00F70336"/>
    <w:rsid w:val="00F72C93"/>
    <w:rsid w:val="00F751B7"/>
    <w:rsid w:val="00F76C0D"/>
    <w:rsid w:val="00F76E70"/>
    <w:rsid w:val="00F77A0F"/>
    <w:rsid w:val="00F8047C"/>
    <w:rsid w:val="00F80AD1"/>
    <w:rsid w:val="00F81032"/>
    <w:rsid w:val="00F81504"/>
    <w:rsid w:val="00F818A6"/>
    <w:rsid w:val="00F81ADD"/>
    <w:rsid w:val="00F82580"/>
    <w:rsid w:val="00F83CF9"/>
    <w:rsid w:val="00F842C0"/>
    <w:rsid w:val="00F8496F"/>
    <w:rsid w:val="00F84990"/>
    <w:rsid w:val="00F85619"/>
    <w:rsid w:val="00F8571B"/>
    <w:rsid w:val="00F85F7E"/>
    <w:rsid w:val="00F86ED7"/>
    <w:rsid w:val="00F91239"/>
    <w:rsid w:val="00F915E0"/>
    <w:rsid w:val="00F926EC"/>
    <w:rsid w:val="00F92833"/>
    <w:rsid w:val="00F9335B"/>
    <w:rsid w:val="00F939EB"/>
    <w:rsid w:val="00F94F4E"/>
    <w:rsid w:val="00F9569E"/>
    <w:rsid w:val="00F957B2"/>
    <w:rsid w:val="00F95DB5"/>
    <w:rsid w:val="00F97D93"/>
    <w:rsid w:val="00F97E8C"/>
    <w:rsid w:val="00FA0030"/>
    <w:rsid w:val="00FA0086"/>
    <w:rsid w:val="00FA06A0"/>
    <w:rsid w:val="00FA11A3"/>
    <w:rsid w:val="00FA3558"/>
    <w:rsid w:val="00FA4636"/>
    <w:rsid w:val="00FA4AA9"/>
    <w:rsid w:val="00FA4FEF"/>
    <w:rsid w:val="00FA5780"/>
    <w:rsid w:val="00FA5937"/>
    <w:rsid w:val="00FA718F"/>
    <w:rsid w:val="00FA79C2"/>
    <w:rsid w:val="00FA7DCE"/>
    <w:rsid w:val="00FA7EAA"/>
    <w:rsid w:val="00FB0A65"/>
    <w:rsid w:val="00FB0AEF"/>
    <w:rsid w:val="00FB18FD"/>
    <w:rsid w:val="00FB2358"/>
    <w:rsid w:val="00FB2995"/>
    <w:rsid w:val="00FB2CF9"/>
    <w:rsid w:val="00FB38E3"/>
    <w:rsid w:val="00FB39FB"/>
    <w:rsid w:val="00FB3ECA"/>
    <w:rsid w:val="00FB3FFD"/>
    <w:rsid w:val="00FB4614"/>
    <w:rsid w:val="00FB461D"/>
    <w:rsid w:val="00FB4A92"/>
    <w:rsid w:val="00FB57E6"/>
    <w:rsid w:val="00FB5B9E"/>
    <w:rsid w:val="00FB7265"/>
    <w:rsid w:val="00FC089F"/>
    <w:rsid w:val="00FC0F6C"/>
    <w:rsid w:val="00FC1756"/>
    <w:rsid w:val="00FC1FA7"/>
    <w:rsid w:val="00FC36A0"/>
    <w:rsid w:val="00FC3DF1"/>
    <w:rsid w:val="00FC4580"/>
    <w:rsid w:val="00FC5BF2"/>
    <w:rsid w:val="00FC6EAD"/>
    <w:rsid w:val="00FC789B"/>
    <w:rsid w:val="00FD0AF9"/>
    <w:rsid w:val="00FD0FA6"/>
    <w:rsid w:val="00FD2E89"/>
    <w:rsid w:val="00FD3A96"/>
    <w:rsid w:val="00FD3BDB"/>
    <w:rsid w:val="00FD4100"/>
    <w:rsid w:val="00FD50C6"/>
    <w:rsid w:val="00FD55B9"/>
    <w:rsid w:val="00FD5FD7"/>
    <w:rsid w:val="00FD63F8"/>
    <w:rsid w:val="00FD645E"/>
    <w:rsid w:val="00FD6F5E"/>
    <w:rsid w:val="00FD77C0"/>
    <w:rsid w:val="00FD7AAD"/>
    <w:rsid w:val="00FE031E"/>
    <w:rsid w:val="00FE0E51"/>
    <w:rsid w:val="00FE17EA"/>
    <w:rsid w:val="00FE1FCD"/>
    <w:rsid w:val="00FE277F"/>
    <w:rsid w:val="00FE3565"/>
    <w:rsid w:val="00FE379B"/>
    <w:rsid w:val="00FE3DB4"/>
    <w:rsid w:val="00FE6522"/>
    <w:rsid w:val="00FE6D64"/>
    <w:rsid w:val="00FE76C0"/>
    <w:rsid w:val="00FE7FD2"/>
    <w:rsid w:val="00FE7FEF"/>
    <w:rsid w:val="00FF010E"/>
    <w:rsid w:val="00FF24F8"/>
    <w:rsid w:val="00FF4975"/>
    <w:rsid w:val="00FF6335"/>
    <w:rsid w:val="00FF6987"/>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83"/>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2976D9"/>
    <w:pPr>
      <w:keepNext/>
      <w:keepLines/>
      <w:spacing w:before="360" w:after="120"/>
      <w:outlineLvl w:val="0"/>
      <w:pPrChange w:id="0" w:author="Idit Balachsan" w:date="2019-06-04T13:22:00Z">
        <w:pPr>
          <w:keepNext/>
          <w:keepLines/>
          <w:spacing w:before="360" w:after="120" w:line="360" w:lineRule="auto"/>
          <w:jc w:val="both"/>
          <w:outlineLvl w:val="0"/>
        </w:pPr>
      </w:pPrChange>
    </w:pPr>
    <w:rPr>
      <w:rFonts w:eastAsiaTheme="majorEastAsia" w:cs="David"/>
      <w:b/>
      <w:color w:val="000000" w:themeColor="text1"/>
      <w:sz w:val="28"/>
      <w:szCs w:val="32"/>
      <w:rPrChange w:id="0" w:author="Idit Balachsan" w:date="2019-06-04T13:22:00Z">
        <w:rPr>
          <w:rFonts w:ascii="David" w:eastAsiaTheme="majorEastAsia" w:hAnsi="David" w:cs="David"/>
          <w:b/>
          <w:color w:val="000000" w:themeColor="text1"/>
          <w:sz w:val="28"/>
          <w:szCs w:val="32"/>
          <w:lang w:val="en-US" w:eastAsia="en-US" w:bidi="he-IL"/>
        </w:rPr>
      </w:rPrChange>
    </w:rPr>
  </w:style>
  <w:style w:type="paragraph" w:styleId="Heading2">
    <w:name w:val="heading 2"/>
    <w:basedOn w:val="Normal"/>
    <w:next w:val="Normal"/>
    <w:link w:val="Heading2Char"/>
    <w:autoRedefine/>
    <w:uiPriority w:val="9"/>
    <w:unhideWhenUsed/>
    <w:qFormat/>
    <w:rsid w:val="00937E3F"/>
    <w:pPr>
      <w:keepNext/>
      <w:keepLines/>
      <w:spacing w:before="40"/>
      <w:outlineLvl w:val="1"/>
      <w:pPrChange w:id="1" w:author="Idit Balachsan" w:date="2019-06-08T11:46:00Z">
        <w:pPr>
          <w:keepNext/>
          <w:keepLines/>
          <w:spacing w:before="40" w:line="360" w:lineRule="auto"/>
          <w:jc w:val="both"/>
          <w:outlineLvl w:val="1"/>
        </w:pPr>
      </w:pPrChange>
    </w:pPr>
    <w:rPr>
      <w:rFonts w:eastAsiaTheme="majorEastAsia" w:cstheme="majorBidi"/>
      <w:b/>
      <w:color w:val="000000" w:themeColor="text1"/>
      <w:sz w:val="22"/>
      <w:szCs w:val="26"/>
      <w:rPrChange w:id="1" w:author="Idit Balachsan" w:date="2019-06-08T11:46:00Z">
        <w:rPr>
          <w:rFonts w:ascii="David" w:eastAsiaTheme="majorEastAsia" w:hAnsi="David" w:cstheme="majorBidi"/>
          <w:b/>
          <w:color w:val="000000" w:themeColor="text1"/>
          <w:sz w:val="22"/>
          <w:szCs w:val="26"/>
          <w:lang w:val="en-US" w:eastAsia="en-US" w:bidi="he-IL"/>
        </w:rPr>
      </w:rPrChange>
    </w:rPr>
  </w:style>
  <w:style w:type="paragraph" w:styleId="Heading3">
    <w:name w:val="heading 3"/>
    <w:basedOn w:val="Normal"/>
    <w:next w:val="Normal"/>
    <w:link w:val="Heading3Char"/>
    <w:autoRedefine/>
    <w:uiPriority w:val="9"/>
    <w:unhideWhenUsed/>
    <w:qFormat/>
    <w:rsid w:val="00760508"/>
    <w:pPr>
      <w:keepNext/>
      <w:keepLines/>
      <w:spacing w:before="40"/>
      <w:outlineLvl w:val="2"/>
      <w:pPrChange w:id="2" w:author="Idit Balachsan" w:date="2019-06-11T15:38:00Z">
        <w:pPr>
          <w:keepNext/>
          <w:keepLines/>
          <w:spacing w:before="40" w:line="360" w:lineRule="auto"/>
          <w:jc w:val="both"/>
          <w:outlineLvl w:val="2"/>
        </w:pPr>
      </w:pPrChange>
    </w:pPr>
    <w:rPr>
      <w:rFonts w:eastAsiaTheme="majorEastAsia" w:cstheme="majorBidi"/>
      <w:b/>
      <w:color w:val="000000" w:themeColor="text1"/>
      <w:sz w:val="21"/>
      <w:rPrChange w:id="2" w:author="Idit Balachsan" w:date="2019-06-11T15:38:00Z">
        <w:rPr>
          <w:rFonts w:ascii="David" w:eastAsiaTheme="majorEastAsia" w:hAnsi="David" w:cstheme="majorBidi"/>
          <w:b/>
          <w:color w:val="000000" w:themeColor="text1"/>
          <w:sz w:val="21"/>
          <w:szCs w:val="24"/>
          <w:lang w:val="en-US" w:eastAsia="en-US" w:bidi="he-IL"/>
        </w:rPr>
      </w:rPrChang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unhideWhenUsed/>
    <w:rsid w:val="00D041F5"/>
    <w:rPr>
      <w:sz w:val="20"/>
      <w:szCs w:val="20"/>
    </w:rPr>
  </w:style>
  <w:style w:type="character" w:customStyle="1" w:styleId="CommentTextChar">
    <w:name w:val="Comment Text Char"/>
    <w:basedOn w:val="DefaultParagraphFont"/>
    <w:link w:val="CommentText"/>
    <w:uiPriority w:val="99"/>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2976D9"/>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937E3F"/>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0508"/>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 w:type="paragraph" w:styleId="NoSpacing">
    <w:name w:val="No Spacing"/>
    <w:uiPriority w:val="1"/>
    <w:qFormat/>
    <w:rsid w:val="0070274D"/>
    <w:pPr>
      <w:spacing w:after="0" w:line="240" w:lineRule="auto"/>
      <w:jc w:val="both"/>
    </w:pPr>
    <w:rPr>
      <w:rFonts w:ascii="David" w:eastAsia="Times New Roman" w:hAnsi="Davi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25898220">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39103046">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03928387">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647786957">
      <w:bodyDiv w:val="1"/>
      <w:marLeft w:val="0"/>
      <w:marRight w:val="0"/>
      <w:marTop w:val="0"/>
      <w:marBottom w:val="0"/>
      <w:divBdr>
        <w:top w:val="none" w:sz="0" w:space="0" w:color="auto"/>
        <w:left w:val="none" w:sz="0" w:space="0" w:color="auto"/>
        <w:bottom w:val="none" w:sz="0" w:space="0" w:color="auto"/>
        <w:right w:val="none" w:sz="0" w:space="0" w:color="auto"/>
      </w:divBdr>
    </w:div>
    <w:div w:id="663362145">
      <w:bodyDiv w:val="1"/>
      <w:marLeft w:val="0"/>
      <w:marRight w:val="0"/>
      <w:marTop w:val="0"/>
      <w:marBottom w:val="0"/>
      <w:divBdr>
        <w:top w:val="none" w:sz="0" w:space="0" w:color="auto"/>
        <w:left w:val="none" w:sz="0" w:space="0" w:color="auto"/>
        <w:bottom w:val="none" w:sz="0" w:space="0" w:color="auto"/>
        <w:right w:val="none" w:sz="0" w:space="0" w:color="auto"/>
      </w:divBdr>
    </w:div>
    <w:div w:id="671106003">
      <w:bodyDiv w:val="1"/>
      <w:marLeft w:val="0"/>
      <w:marRight w:val="0"/>
      <w:marTop w:val="0"/>
      <w:marBottom w:val="0"/>
      <w:divBdr>
        <w:top w:val="none" w:sz="0" w:space="0" w:color="auto"/>
        <w:left w:val="none" w:sz="0" w:space="0" w:color="auto"/>
        <w:bottom w:val="none" w:sz="0" w:space="0" w:color="auto"/>
        <w:right w:val="none" w:sz="0" w:space="0" w:color="auto"/>
      </w:divBdr>
    </w:div>
    <w:div w:id="683358282">
      <w:bodyDiv w:val="1"/>
      <w:marLeft w:val="0"/>
      <w:marRight w:val="0"/>
      <w:marTop w:val="0"/>
      <w:marBottom w:val="0"/>
      <w:divBdr>
        <w:top w:val="none" w:sz="0" w:space="0" w:color="auto"/>
        <w:left w:val="none" w:sz="0" w:space="0" w:color="auto"/>
        <w:bottom w:val="none" w:sz="0" w:space="0" w:color="auto"/>
        <w:right w:val="none" w:sz="0" w:space="0" w:color="auto"/>
      </w:divBdr>
    </w:div>
    <w:div w:id="753740119">
      <w:bodyDiv w:val="1"/>
      <w:marLeft w:val="0"/>
      <w:marRight w:val="0"/>
      <w:marTop w:val="0"/>
      <w:marBottom w:val="0"/>
      <w:divBdr>
        <w:top w:val="none" w:sz="0" w:space="0" w:color="auto"/>
        <w:left w:val="none" w:sz="0" w:space="0" w:color="auto"/>
        <w:bottom w:val="none" w:sz="0" w:space="0" w:color="auto"/>
        <w:right w:val="none" w:sz="0" w:space="0" w:color="auto"/>
      </w:divBdr>
    </w:div>
    <w:div w:id="898444928">
      <w:bodyDiv w:val="1"/>
      <w:marLeft w:val="0"/>
      <w:marRight w:val="0"/>
      <w:marTop w:val="0"/>
      <w:marBottom w:val="0"/>
      <w:divBdr>
        <w:top w:val="none" w:sz="0" w:space="0" w:color="auto"/>
        <w:left w:val="none" w:sz="0" w:space="0" w:color="auto"/>
        <w:bottom w:val="none" w:sz="0" w:space="0" w:color="auto"/>
        <w:right w:val="none" w:sz="0" w:space="0" w:color="auto"/>
      </w:divBdr>
    </w:div>
    <w:div w:id="903492656">
      <w:bodyDiv w:val="1"/>
      <w:marLeft w:val="0"/>
      <w:marRight w:val="0"/>
      <w:marTop w:val="0"/>
      <w:marBottom w:val="0"/>
      <w:divBdr>
        <w:top w:val="none" w:sz="0" w:space="0" w:color="auto"/>
        <w:left w:val="none" w:sz="0" w:space="0" w:color="auto"/>
        <w:bottom w:val="none" w:sz="0" w:space="0" w:color="auto"/>
        <w:right w:val="none" w:sz="0" w:space="0" w:color="auto"/>
      </w:divBdr>
      <w:divsChild>
        <w:div w:id="2091804924">
          <w:marLeft w:val="0"/>
          <w:marRight w:val="0"/>
          <w:marTop w:val="0"/>
          <w:marBottom w:val="0"/>
          <w:divBdr>
            <w:top w:val="none" w:sz="0" w:space="0" w:color="auto"/>
            <w:left w:val="none" w:sz="0" w:space="0" w:color="auto"/>
            <w:bottom w:val="none" w:sz="0" w:space="0" w:color="auto"/>
            <w:right w:val="none" w:sz="0" w:space="0" w:color="auto"/>
          </w:divBdr>
          <w:divsChild>
            <w:div w:id="1982466108">
              <w:marLeft w:val="0"/>
              <w:marRight w:val="0"/>
              <w:marTop w:val="0"/>
              <w:marBottom w:val="0"/>
              <w:divBdr>
                <w:top w:val="none" w:sz="0" w:space="0" w:color="auto"/>
                <w:left w:val="none" w:sz="0" w:space="0" w:color="auto"/>
                <w:bottom w:val="none" w:sz="0" w:space="0" w:color="auto"/>
                <w:right w:val="none" w:sz="0" w:space="0" w:color="auto"/>
              </w:divBdr>
              <w:divsChild>
                <w:div w:id="1423531368">
                  <w:marLeft w:val="0"/>
                  <w:marRight w:val="0"/>
                  <w:marTop w:val="0"/>
                  <w:marBottom w:val="0"/>
                  <w:divBdr>
                    <w:top w:val="none" w:sz="0" w:space="0" w:color="auto"/>
                    <w:left w:val="none" w:sz="0" w:space="0" w:color="auto"/>
                    <w:bottom w:val="none" w:sz="0" w:space="0" w:color="auto"/>
                    <w:right w:val="none" w:sz="0" w:space="0" w:color="auto"/>
                  </w:divBdr>
                  <w:divsChild>
                    <w:div w:id="389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7535">
      <w:bodyDiv w:val="1"/>
      <w:marLeft w:val="0"/>
      <w:marRight w:val="0"/>
      <w:marTop w:val="0"/>
      <w:marBottom w:val="0"/>
      <w:divBdr>
        <w:top w:val="none" w:sz="0" w:space="0" w:color="auto"/>
        <w:left w:val="none" w:sz="0" w:space="0" w:color="auto"/>
        <w:bottom w:val="none" w:sz="0" w:space="0" w:color="auto"/>
        <w:right w:val="none" w:sz="0" w:space="0" w:color="auto"/>
      </w:divBdr>
    </w:div>
    <w:div w:id="967781418">
      <w:bodyDiv w:val="1"/>
      <w:marLeft w:val="0"/>
      <w:marRight w:val="0"/>
      <w:marTop w:val="0"/>
      <w:marBottom w:val="0"/>
      <w:divBdr>
        <w:top w:val="none" w:sz="0" w:space="0" w:color="auto"/>
        <w:left w:val="none" w:sz="0" w:space="0" w:color="auto"/>
        <w:bottom w:val="none" w:sz="0" w:space="0" w:color="auto"/>
        <w:right w:val="none" w:sz="0" w:space="0" w:color="auto"/>
      </w:divBdr>
    </w:div>
    <w:div w:id="968583465">
      <w:bodyDiv w:val="1"/>
      <w:marLeft w:val="0"/>
      <w:marRight w:val="0"/>
      <w:marTop w:val="0"/>
      <w:marBottom w:val="0"/>
      <w:divBdr>
        <w:top w:val="none" w:sz="0" w:space="0" w:color="auto"/>
        <w:left w:val="none" w:sz="0" w:space="0" w:color="auto"/>
        <w:bottom w:val="none" w:sz="0" w:space="0" w:color="auto"/>
        <w:right w:val="none" w:sz="0" w:space="0" w:color="auto"/>
      </w:divBdr>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01727013">
      <w:bodyDiv w:val="1"/>
      <w:marLeft w:val="0"/>
      <w:marRight w:val="0"/>
      <w:marTop w:val="0"/>
      <w:marBottom w:val="0"/>
      <w:divBdr>
        <w:top w:val="none" w:sz="0" w:space="0" w:color="auto"/>
        <w:left w:val="none" w:sz="0" w:space="0" w:color="auto"/>
        <w:bottom w:val="none" w:sz="0" w:space="0" w:color="auto"/>
        <w:right w:val="none" w:sz="0" w:space="0" w:color="auto"/>
      </w:divBdr>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390306270">
      <w:bodyDiv w:val="1"/>
      <w:marLeft w:val="0"/>
      <w:marRight w:val="0"/>
      <w:marTop w:val="0"/>
      <w:marBottom w:val="0"/>
      <w:divBdr>
        <w:top w:val="none" w:sz="0" w:space="0" w:color="auto"/>
        <w:left w:val="none" w:sz="0" w:space="0" w:color="auto"/>
        <w:bottom w:val="none" w:sz="0" w:space="0" w:color="auto"/>
        <w:right w:val="none" w:sz="0" w:space="0" w:color="auto"/>
      </w:divBdr>
    </w:div>
    <w:div w:id="1493178415">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38795769">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670407186">
      <w:bodyDiv w:val="1"/>
      <w:marLeft w:val="0"/>
      <w:marRight w:val="0"/>
      <w:marTop w:val="0"/>
      <w:marBottom w:val="0"/>
      <w:divBdr>
        <w:top w:val="none" w:sz="0" w:space="0" w:color="auto"/>
        <w:left w:val="none" w:sz="0" w:space="0" w:color="auto"/>
        <w:bottom w:val="none" w:sz="0" w:space="0" w:color="auto"/>
        <w:right w:val="none" w:sz="0" w:space="0" w:color="auto"/>
      </w:divBdr>
    </w:div>
    <w:div w:id="179552116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09804938">
      <w:bodyDiv w:val="1"/>
      <w:marLeft w:val="0"/>
      <w:marRight w:val="0"/>
      <w:marTop w:val="0"/>
      <w:marBottom w:val="0"/>
      <w:divBdr>
        <w:top w:val="none" w:sz="0" w:space="0" w:color="auto"/>
        <w:left w:val="none" w:sz="0" w:space="0" w:color="auto"/>
        <w:bottom w:val="none" w:sz="0" w:space="0" w:color="auto"/>
        <w:right w:val="none" w:sz="0" w:space="0" w:color="auto"/>
      </w:divBdr>
      <w:divsChild>
        <w:div w:id="404688916">
          <w:marLeft w:val="720"/>
          <w:marRight w:val="0"/>
          <w:marTop w:val="0"/>
          <w:marBottom w:val="0"/>
          <w:divBdr>
            <w:top w:val="none" w:sz="0" w:space="0" w:color="auto"/>
            <w:left w:val="none" w:sz="0" w:space="0" w:color="auto"/>
            <w:bottom w:val="none" w:sz="0" w:space="0" w:color="auto"/>
            <w:right w:val="none" w:sz="0" w:space="0" w:color="auto"/>
          </w:divBdr>
        </w:div>
        <w:div w:id="1429693008">
          <w:marLeft w:val="720"/>
          <w:marRight w:val="0"/>
          <w:marTop w:val="0"/>
          <w:marBottom w:val="0"/>
          <w:divBdr>
            <w:top w:val="none" w:sz="0" w:space="0" w:color="auto"/>
            <w:left w:val="none" w:sz="0" w:space="0" w:color="auto"/>
            <w:bottom w:val="none" w:sz="0" w:space="0" w:color="auto"/>
            <w:right w:val="none" w:sz="0" w:space="0" w:color="auto"/>
          </w:divBdr>
        </w:div>
        <w:div w:id="1673987882">
          <w:marLeft w:val="720"/>
          <w:marRight w:val="0"/>
          <w:marTop w:val="0"/>
          <w:marBottom w:val="0"/>
          <w:divBdr>
            <w:top w:val="none" w:sz="0" w:space="0" w:color="auto"/>
            <w:left w:val="none" w:sz="0" w:space="0" w:color="auto"/>
            <w:bottom w:val="none" w:sz="0" w:space="0" w:color="auto"/>
            <w:right w:val="none" w:sz="0" w:space="0" w:color="auto"/>
          </w:divBdr>
        </w:div>
      </w:divsChild>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002462474">
      <w:bodyDiv w:val="1"/>
      <w:marLeft w:val="0"/>
      <w:marRight w:val="0"/>
      <w:marTop w:val="0"/>
      <w:marBottom w:val="0"/>
      <w:divBdr>
        <w:top w:val="none" w:sz="0" w:space="0" w:color="auto"/>
        <w:left w:val="none" w:sz="0" w:space="0" w:color="auto"/>
        <w:bottom w:val="none" w:sz="0" w:space="0" w:color="auto"/>
        <w:right w:val="none" w:sz="0" w:space="0" w:color="auto"/>
      </w:divBdr>
      <w:divsChild>
        <w:div w:id="1846552939">
          <w:marLeft w:val="0"/>
          <w:marRight w:val="0"/>
          <w:marTop w:val="0"/>
          <w:marBottom w:val="0"/>
          <w:divBdr>
            <w:top w:val="none" w:sz="0" w:space="0" w:color="auto"/>
            <w:left w:val="none" w:sz="0" w:space="0" w:color="auto"/>
            <w:bottom w:val="none" w:sz="0" w:space="0" w:color="auto"/>
            <w:right w:val="none" w:sz="0" w:space="0" w:color="auto"/>
          </w:divBdr>
          <w:divsChild>
            <w:div w:id="548299008">
              <w:marLeft w:val="0"/>
              <w:marRight w:val="0"/>
              <w:marTop w:val="0"/>
              <w:marBottom w:val="0"/>
              <w:divBdr>
                <w:top w:val="none" w:sz="0" w:space="0" w:color="auto"/>
                <w:left w:val="none" w:sz="0" w:space="0" w:color="auto"/>
                <w:bottom w:val="none" w:sz="0" w:space="0" w:color="auto"/>
                <w:right w:val="none" w:sz="0" w:space="0" w:color="auto"/>
              </w:divBdr>
              <w:divsChild>
                <w:div w:id="5839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27228-4866-8D4D-B2C5-FC8C5157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23</Pages>
  <Words>25332</Words>
  <Characters>144396</Characters>
  <Application>Microsoft Office Word</Application>
  <DocSecurity>0</DocSecurity>
  <Lines>1203</Lines>
  <Paragraphs>338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729</cp:revision>
  <cp:lastPrinted>2019-06-02T08:00:00Z</cp:lastPrinted>
  <dcterms:created xsi:type="dcterms:W3CDTF">2019-06-02T11:10:00Z</dcterms:created>
  <dcterms:modified xsi:type="dcterms:W3CDTF">2019-06-11T14:12:00Z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